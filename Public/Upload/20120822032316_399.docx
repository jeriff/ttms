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C9" w:rsidRDefault="00500F1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9525" t="6350" r="6350" b="9525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3C9" w:rsidRDefault="00BB23C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BB23C9" w:rsidRDefault="00BB23C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BB23C9" w:rsidRDefault="00BB23C9"/>
    <w:p w:rsidR="00BB23C9" w:rsidRDefault="00BB23C9"/>
    <w:p w:rsidR="00BB23C9" w:rsidRDefault="00BB23C9"/>
    <w:p w:rsidR="00BB23C9" w:rsidRDefault="00BB23C9"/>
    <w:p w:rsidR="00BB23C9" w:rsidRDefault="00BB23C9">
      <w:pPr>
        <w:pStyle w:val="Normal0"/>
        <w:spacing w:after="120"/>
        <w:rPr>
          <w:b/>
          <w:sz w:val="52"/>
        </w:rPr>
      </w:pPr>
    </w:p>
    <w:p w:rsidR="00BB23C9" w:rsidRDefault="00BB23C9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 w:rsidR="003364D7" w:rsidRPr="003364D7">
        <w:rPr>
          <w:rFonts w:hint="eastAsia"/>
          <w:sz w:val="44"/>
          <w:lang w:eastAsia="zh-CN"/>
        </w:rPr>
        <w:t>Meiji(</w:t>
      </w:r>
      <w:r w:rsidR="003364D7" w:rsidRPr="003364D7">
        <w:rPr>
          <w:rFonts w:hint="eastAsia"/>
          <w:sz w:val="44"/>
          <w:lang w:eastAsia="zh-CN"/>
        </w:rPr>
        <w:t>明治奶粉</w:t>
      </w:r>
      <w:r w:rsidR="003364D7" w:rsidRPr="003364D7">
        <w:rPr>
          <w:rFonts w:hint="eastAsia"/>
          <w:sz w:val="44"/>
          <w:lang w:eastAsia="zh-CN"/>
        </w:rPr>
        <w:t>)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:rsidR="00BB23C9" w:rsidRDefault="00BB23C9">
      <w:pPr>
        <w:pStyle w:val="Normal0"/>
        <w:spacing w:after="120"/>
        <w:jc w:val="center"/>
        <w:rPr>
          <w:sz w:val="28"/>
          <w:lang w:eastAsia="zh-CN"/>
        </w:rPr>
      </w:pPr>
    </w:p>
    <w:p w:rsidR="00BB23C9" w:rsidRDefault="00BB23C9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模块设计报告</w:t>
      </w:r>
    </w:p>
    <w:p w:rsidR="00BB23C9" w:rsidRDefault="00BB23C9"/>
    <w:p w:rsidR="00BB23C9" w:rsidRDefault="00BB23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BB23C9">
        <w:trPr>
          <w:cantSplit/>
          <w:trHeight w:val="319"/>
        </w:trPr>
        <w:tc>
          <w:tcPr>
            <w:tcW w:w="2684" w:type="dxa"/>
            <w:vMerge w:val="restart"/>
          </w:tcPr>
          <w:p w:rsidR="00BB23C9" w:rsidRDefault="00BB23C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BB23C9" w:rsidRDefault="00BB23C9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262A78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  <w:p w:rsidR="00BB23C9" w:rsidRDefault="00BB23C9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565A46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正式发布</w:t>
            </w:r>
          </w:p>
          <w:p w:rsidR="00BB23C9" w:rsidRDefault="00BB23C9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B23C9" w:rsidRDefault="00BB23C9">
            <w:r>
              <w:rPr>
                <w:rFonts w:hint="eastAsia"/>
              </w:rPr>
              <w:t>文件</w:t>
            </w:r>
            <w:r w:rsidR="00A13F55">
              <w:rPr>
                <w:rFonts w:hint="eastAsia"/>
              </w:rPr>
              <w:t>编号</w:t>
            </w:r>
          </w:p>
        </w:tc>
        <w:tc>
          <w:tcPr>
            <w:tcW w:w="4692" w:type="dxa"/>
          </w:tcPr>
          <w:p w:rsidR="00BB23C9" w:rsidRDefault="00A13F55">
            <w:r w:rsidRPr="00A13F55">
              <w:t>TCI</w:t>
            </w:r>
            <w:r w:rsidR="00381AF8">
              <w:rPr>
                <w:rFonts w:hint="eastAsia"/>
              </w:rPr>
              <w:t>/</w:t>
            </w:r>
            <w:r w:rsidRPr="00A13F55">
              <w:t>D-SDU-01-06</w:t>
            </w:r>
          </w:p>
        </w:tc>
      </w:tr>
      <w:tr w:rsidR="00BB23C9">
        <w:trPr>
          <w:cantSplit/>
          <w:trHeight w:val="319"/>
        </w:trPr>
        <w:tc>
          <w:tcPr>
            <w:tcW w:w="2684" w:type="dxa"/>
            <w:vMerge/>
          </w:tcPr>
          <w:p w:rsidR="00BB23C9" w:rsidRDefault="00BB23C9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BB23C9" w:rsidRDefault="00BB23C9">
            <w:r>
              <w:rPr>
                <w:rFonts w:hint="eastAsia"/>
              </w:rPr>
              <w:t>当前版本</w:t>
            </w:r>
          </w:p>
        </w:tc>
        <w:tc>
          <w:tcPr>
            <w:tcW w:w="4692" w:type="dxa"/>
          </w:tcPr>
          <w:p w:rsidR="00BB23C9" w:rsidRDefault="00CA57DD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</w:t>
            </w:r>
          </w:p>
        </w:tc>
      </w:tr>
      <w:tr w:rsidR="00BB23C9">
        <w:trPr>
          <w:cantSplit/>
        </w:trPr>
        <w:tc>
          <w:tcPr>
            <w:tcW w:w="2684" w:type="dxa"/>
            <w:vMerge/>
          </w:tcPr>
          <w:p w:rsidR="00BB23C9" w:rsidRDefault="00BB23C9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BB23C9" w:rsidRDefault="00BB23C9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4692" w:type="dxa"/>
          </w:tcPr>
          <w:p w:rsidR="00BB23C9" w:rsidRDefault="00CA57DD">
            <w:r>
              <w:rPr>
                <w:rFonts w:hint="eastAsia"/>
              </w:rPr>
              <w:t>Tom</w:t>
            </w:r>
          </w:p>
        </w:tc>
      </w:tr>
      <w:tr w:rsidR="00BB23C9">
        <w:trPr>
          <w:cantSplit/>
        </w:trPr>
        <w:tc>
          <w:tcPr>
            <w:tcW w:w="2684" w:type="dxa"/>
            <w:vMerge/>
          </w:tcPr>
          <w:p w:rsidR="00BB23C9" w:rsidRDefault="00BB23C9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BB23C9" w:rsidRDefault="00BB23C9">
            <w:r>
              <w:rPr>
                <w:rFonts w:hint="eastAsia"/>
              </w:rPr>
              <w:t>完成日期</w:t>
            </w:r>
          </w:p>
        </w:tc>
        <w:tc>
          <w:tcPr>
            <w:tcW w:w="4692" w:type="dxa"/>
          </w:tcPr>
          <w:p w:rsidR="00BB23C9" w:rsidRDefault="00CA57DD" w:rsidP="00CA57DD">
            <w:r>
              <w:rPr>
                <w:rFonts w:hint="eastAsia"/>
              </w:rPr>
              <w:t>2012</w:t>
            </w:r>
            <w:r w:rsidR="00BB23C9"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  <w:r w:rsidR="00BB23C9">
              <w:rPr>
                <w:rFonts w:hint="eastAsia"/>
              </w:rPr>
              <w:t>-</w:t>
            </w:r>
            <w:r>
              <w:rPr>
                <w:rFonts w:hint="eastAsia"/>
              </w:rPr>
              <w:t>21</w:t>
            </w:r>
          </w:p>
        </w:tc>
      </w:tr>
    </w:tbl>
    <w:p w:rsidR="00BB23C9" w:rsidRDefault="00500F1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23C9" w:rsidRDefault="00BB23C9">
                            <w:pPr>
                              <w:jc w:val="center"/>
                            </w:pPr>
                          </w:p>
                          <w:p w:rsidR="00BB23C9" w:rsidRDefault="00BB23C9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BB23C9" w:rsidRDefault="00BB23C9">
                      <w:pPr>
                        <w:jc w:val="center"/>
                      </w:pPr>
                    </w:p>
                    <w:p w:rsidR="00BB23C9" w:rsidRDefault="00BB23C9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B23C9" w:rsidRDefault="00BB23C9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BB23C9" w:rsidRDefault="00BB23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BB23C9">
        <w:tc>
          <w:tcPr>
            <w:tcW w:w="1676" w:type="dxa"/>
          </w:tcPr>
          <w:p w:rsidR="00BB23C9" w:rsidRDefault="00BB23C9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BB23C9" w:rsidRDefault="00BB23C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BB23C9" w:rsidRDefault="000845CF">
            <w:pPr>
              <w:jc w:val="center"/>
            </w:pPr>
            <w:r>
              <w:rPr>
                <w:rFonts w:hint="eastAsia"/>
              </w:rPr>
              <w:t>审核人</w:t>
            </w:r>
            <w:bookmarkStart w:id="0" w:name="_GoBack"/>
            <w:bookmarkEnd w:id="0"/>
          </w:p>
        </w:tc>
        <w:tc>
          <w:tcPr>
            <w:tcW w:w="1568" w:type="dxa"/>
          </w:tcPr>
          <w:p w:rsidR="00BB23C9" w:rsidRDefault="00BB23C9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:rsidR="00BB23C9" w:rsidRDefault="00BB23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23C9">
        <w:tc>
          <w:tcPr>
            <w:tcW w:w="1676" w:type="dxa"/>
          </w:tcPr>
          <w:p w:rsidR="00BB23C9" w:rsidRDefault="00CA57DD" w:rsidP="0003561C">
            <w:pPr>
              <w:jc w:val="center"/>
            </w:pPr>
            <w:r>
              <w:rPr>
                <w:rFonts w:hint="eastAsia"/>
              </w:rPr>
              <w:t>1.0</w:t>
            </w:r>
          </w:p>
          <w:p w:rsidR="00BB23C9" w:rsidRDefault="00BB23C9" w:rsidP="0003561C">
            <w:pPr>
              <w:jc w:val="center"/>
            </w:pPr>
          </w:p>
        </w:tc>
        <w:tc>
          <w:tcPr>
            <w:tcW w:w="1008" w:type="dxa"/>
          </w:tcPr>
          <w:p w:rsidR="00BB23C9" w:rsidRDefault="0003561C" w:rsidP="0003561C">
            <w:pPr>
              <w:jc w:val="center"/>
            </w:pPr>
            <w:r>
              <w:rPr>
                <w:rFonts w:hint="eastAsia"/>
              </w:rPr>
              <w:t>Tom</w:t>
            </w:r>
          </w:p>
        </w:tc>
        <w:tc>
          <w:tcPr>
            <w:tcW w:w="1232" w:type="dxa"/>
          </w:tcPr>
          <w:p w:rsidR="00BB23C9" w:rsidRDefault="0003561C" w:rsidP="0003561C">
            <w:pPr>
              <w:jc w:val="center"/>
            </w:pPr>
            <w:r>
              <w:rPr>
                <w:rFonts w:hint="eastAsia"/>
              </w:rPr>
              <w:t>Jason</w:t>
            </w:r>
          </w:p>
        </w:tc>
        <w:tc>
          <w:tcPr>
            <w:tcW w:w="1568" w:type="dxa"/>
          </w:tcPr>
          <w:p w:rsidR="00BB23C9" w:rsidRDefault="00CA57DD" w:rsidP="0003561C">
            <w:pPr>
              <w:jc w:val="center"/>
            </w:pPr>
            <w:r>
              <w:rPr>
                <w:rFonts w:hint="eastAsia"/>
              </w:rPr>
              <w:t>2012-8-1</w:t>
            </w:r>
            <w:r>
              <w:rPr>
                <w:rFonts w:hint="eastAsia"/>
              </w:rPr>
              <w:t>至</w:t>
            </w:r>
          </w:p>
          <w:p w:rsidR="00CA57DD" w:rsidRDefault="00CA57DD" w:rsidP="0003561C">
            <w:pPr>
              <w:jc w:val="center"/>
            </w:pPr>
            <w:r>
              <w:rPr>
                <w:rFonts w:hint="eastAsia"/>
              </w:rPr>
              <w:t>2012-8-21</w:t>
            </w:r>
          </w:p>
        </w:tc>
        <w:tc>
          <w:tcPr>
            <w:tcW w:w="3236" w:type="dxa"/>
          </w:tcPr>
          <w:p w:rsidR="00BB23C9" w:rsidRDefault="00BE52AC" w:rsidP="0003561C">
            <w:pPr>
              <w:jc w:val="center"/>
            </w:pPr>
            <w:r>
              <w:rPr>
                <w:rFonts w:hint="eastAsia"/>
              </w:rPr>
              <w:t>赠品模块包括赠品规则的计算、包括与出货指示一起返回仓库等功能。</w:t>
            </w:r>
          </w:p>
        </w:tc>
      </w:tr>
      <w:tr w:rsidR="00BB23C9">
        <w:tc>
          <w:tcPr>
            <w:tcW w:w="1676" w:type="dxa"/>
          </w:tcPr>
          <w:p w:rsidR="00BB23C9" w:rsidRDefault="00BB23C9"/>
          <w:p w:rsidR="00BB23C9" w:rsidRDefault="00BB23C9"/>
        </w:tc>
        <w:tc>
          <w:tcPr>
            <w:tcW w:w="1008" w:type="dxa"/>
          </w:tcPr>
          <w:p w:rsidR="00BB23C9" w:rsidRDefault="00BB23C9"/>
        </w:tc>
        <w:tc>
          <w:tcPr>
            <w:tcW w:w="1232" w:type="dxa"/>
          </w:tcPr>
          <w:p w:rsidR="00BB23C9" w:rsidRDefault="00BB23C9"/>
        </w:tc>
        <w:tc>
          <w:tcPr>
            <w:tcW w:w="1568" w:type="dxa"/>
          </w:tcPr>
          <w:p w:rsidR="00BB23C9" w:rsidRDefault="00BB23C9"/>
        </w:tc>
        <w:tc>
          <w:tcPr>
            <w:tcW w:w="3236" w:type="dxa"/>
          </w:tcPr>
          <w:p w:rsidR="00BB23C9" w:rsidRDefault="00BB23C9"/>
        </w:tc>
      </w:tr>
      <w:tr w:rsidR="00BB23C9">
        <w:tc>
          <w:tcPr>
            <w:tcW w:w="1676" w:type="dxa"/>
          </w:tcPr>
          <w:p w:rsidR="00BB23C9" w:rsidRDefault="00BB23C9"/>
          <w:p w:rsidR="00BB23C9" w:rsidRDefault="00BB23C9"/>
        </w:tc>
        <w:tc>
          <w:tcPr>
            <w:tcW w:w="1008" w:type="dxa"/>
          </w:tcPr>
          <w:p w:rsidR="00BB23C9" w:rsidRDefault="00BB23C9"/>
        </w:tc>
        <w:tc>
          <w:tcPr>
            <w:tcW w:w="1232" w:type="dxa"/>
          </w:tcPr>
          <w:p w:rsidR="00BB23C9" w:rsidRDefault="00BB23C9"/>
        </w:tc>
        <w:tc>
          <w:tcPr>
            <w:tcW w:w="1568" w:type="dxa"/>
          </w:tcPr>
          <w:p w:rsidR="00BB23C9" w:rsidRDefault="00BB23C9"/>
        </w:tc>
        <w:tc>
          <w:tcPr>
            <w:tcW w:w="3236" w:type="dxa"/>
          </w:tcPr>
          <w:p w:rsidR="00BB23C9" w:rsidRDefault="00BB23C9"/>
        </w:tc>
      </w:tr>
    </w:tbl>
    <w:p w:rsidR="00BB23C9" w:rsidRDefault="00BB23C9"/>
    <w:p w:rsidR="00BB23C9" w:rsidRDefault="00BB23C9">
      <w:pPr>
        <w:jc w:val="center"/>
        <w:rPr>
          <w:sz w:val="28"/>
        </w:rPr>
      </w:pPr>
    </w:p>
    <w:p w:rsidR="00BB23C9" w:rsidRDefault="00BB23C9"/>
    <w:p w:rsidR="00BB23C9" w:rsidRDefault="00BB23C9"/>
    <w:p w:rsidR="00BB23C9" w:rsidRPr="00500F13" w:rsidRDefault="00BB23C9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0F1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00F1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00F1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00F1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00F13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BB23C9" w:rsidRDefault="00BB23C9">
      <w:pPr>
        <w:pStyle w:val="10"/>
        <w:tabs>
          <w:tab w:val="right" w:leader="dot" w:pos="8494"/>
        </w:tabs>
        <w:rPr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479040" w:history="1">
        <w:r>
          <w:rPr>
            <w:rStyle w:val="a5"/>
            <w:noProof/>
            <w:szCs w:val="32"/>
          </w:rPr>
          <w:t xml:space="preserve">0. </w:t>
        </w:r>
        <w:r>
          <w:rPr>
            <w:rStyle w:val="a5"/>
            <w:rFonts w:hint="eastAsia"/>
            <w:noProof/>
            <w:szCs w:val="32"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1" w:history="1">
        <w:r w:rsidR="00BB23C9">
          <w:rPr>
            <w:rStyle w:val="a5"/>
            <w:noProof/>
            <w:szCs w:val="28"/>
          </w:rPr>
          <w:t xml:space="preserve">0.1 </w:t>
        </w:r>
        <w:r w:rsidR="00BB23C9">
          <w:rPr>
            <w:rStyle w:val="a5"/>
            <w:rFonts w:hint="eastAsia"/>
            <w:noProof/>
            <w:szCs w:val="28"/>
          </w:rPr>
          <w:t>文档目的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_Toc16479041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4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2" w:history="1">
        <w:r w:rsidR="00BB23C9">
          <w:rPr>
            <w:rStyle w:val="a5"/>
            <w:noProof/>
            <w:szCs w:val="28"/>
          </w:rPr>
          <w:t xml:space="preserve">0.2 </w:t>
        </w:r>
        <w:r w:rsidR="00BB23C9">
          <w:rPr>
            <w:rStyle w:val="a5"/>
            <w:rFonts w:hint="eastAsia"/>
            <w:noProof/>
            <w:szCs w:val="28"/>
          </w:rPr>
          <w:t>文档范围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_Toc16479042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4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3" w:history="1">
        <w:r w:rsidR="00BB23C9">
          <w:rPr>
            <w:rStyle w:val="a5"/>
            <w:noProof/>
            <w:szCs w:val="28"/>
          </w:rPr>
          <w:t xml:space="preserve">0.3 </w:t>
        </w:r>
        <w:r w:rsidR="00BB23C9">
          <w:rPr>
            <w:rStyle w:val="a5"/>
            <w:rFonts w:hint="eastAsia"/>
            <w:noProof/>
            <w:szCs w:val="28"/>
          </w:rPr>
          <w:t>读者对象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_Toc16479043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4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4" w:history="1">
        <w:r w:rsidR="00BB23C9">
          <w:rPr>
            <w:rStyle w:val="a5"/>
            <w:noProof/>
            <w:szCs w:val="28"/>
          </w:rPr>
          <w:t xml:space="preserve">0.4 </w:t>
        </w:r>
        <w:r w:rsidR="00BB23C9">
          <w:rPr>
            <w:rStyle w:val="a5"/>
            <w:rFonts w:hint="eastAsia"/>
            <w:noProof/>
            <w:szCs w:val="28"/>
          </w:rPr>
          <w:t>参考文献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_Toc16479044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4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5" w:history="1">
        <w:r w:rsidR="00BB23C9">
          <w:rPr>
            <w:rStyle w:val="a5"/>
            <w:noProof/>
            <w:szCs w:val="28"/>
          </w:rPr>
          <w:t xml:space="preserve">0.5 </w:t>
        </w:r>
        <w:r w:rsidR="00BB23C9">
          <w:rPr>
            <w:rStyle w:val="a5"/>
            <w:rFonts w:hint="eastAsia"/>
            <w:noProof/>
            <w:szCs w:val="28"/>
          </w:rPr>
          <w:t>术语与缩写解释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_Toc16479045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4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10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79046" w:history="1">
        <w:r w:rsidR="00BB23C9">
          <w:rPr>
            <w:rStyle w:val="a5"/>
            <w:noProof/>
            <w:szCs w:val="32"/>
          </w:rPr>
          <w:t xml:space="preserve">1. </w:t>
        </w:r>
        <w:r w:rsidR="00BB23C9">
          <w:rPr>
            <w:rStyle w:val="a5"/>
            <w:rFonts w:hint="eastAsia"/>
            <w:noProof/>
            <w:szCs w:val="32"/>
          </w:rPr>
          <w:t>模块命名规则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_Toc16479046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5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10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79047" w:history="1">
        <w:r w:rsidR="00BB23C9">
          <w:rPr>
            <w:rStyle w:val="a5"/>
            <w:noProof/>
            <w:szCs w:val="32"/>
          </w:rPr>
          <w:t xml:space="preserve">2. </w:t>
        </w:r>
        <w:r w:rsidR="00BB23C9">
          <w:rPr>
            <w:rStyle w:val="a5"/>
            <w:rFonts w:hint="eastAsia"/>
            <w:noProof/>
            <w:szCs w:val="32"/>
          </w:rPr>
          <w:t>模块汇总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_Toc16479047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5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8" w:history="1">
        <w:r w:rsidR="00BB23C9">
          <w:rPr>
            <w:rStyle w:val="a5"/>
            <w:noProof/>
            <w:szCs w:val="28"/>
          </w:rPr>
          <w:t xml:space="preserve">2.1 </w:t>
        </w:r>
        <w:r w:rsidR="00BB23C9">
          <w:rPr>
            <w:rStyle w:val="a5"/>
            <w:rFonts w:hint="eastAsia"/>
            <w:noProof/>
            <w:szCs w:val="28"/>
          </w:rPr>
          <w:t>模块汇总表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_Toc16479048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5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49" w:history="1">
        <w:r w:rsidR="00BB23C9">
          <w:rPr>
            <w:rStyle w:val="a5"/>
            <w:noProof/>
            <w:szCs w:val="28"/>
          </w:rPr>
          <w:t xml:space="preserve">2.2 </w:t>
        </w:r>
        <w:r w:rsidR="00BB23C9">
          <w:rPr>
            <w:rStyle w:val="a5"/>
            <w:rFonts w:hint="eastAsia"/>
            <w:noProof/>
            <w:szCs w:val="28"/>
          </w:rPr>
          <w:t>模块关系图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_Toc16479049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5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10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79050" w:history="1">
        <w:r w:rsidR="00BB23C9">
          <w:rPr>
            <w:rStyle w:val="a5"/>
            <w:noProof/>
            <w:szCs w:val="32"/>
          </w:rPr>
          <w:t xml:space="preserve">3. </w:t>
        </w:r>
        <w:r w:rsidR="00BB23C9">
          <w:rPr>
            <w:rStyle w:val="a5"/>
            <w:rFonts w:hint="eastAsia"/>
            <w:noProof/>
            <w:szCs w:val="32"/>
          </w:rPr>
          <w:t>子系统</w:t>
        </w:r>
        <w:r w:rsidR="00BB23C9">
          <w:rPr>
            <w:rStyle w:val="a5"/>
            <w:noProof/>
            <w:szCs w:val="32"/>
          </w:rPr>
          <w:t>A</w:t>
        </w:r>
        <w:r w:rsidR="00BB23C9">
          <w:rPr>
            <w:rStyle w:val="a5"/>
            <w:rFonts w:hint="eastAsia"/>
            <w:noProof/>
            <w:szCs w:val="32"/>
          </w:rPr>
          <w:t>的模块设计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_Toc16479050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6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51" w:history="1">
        <w:r w:rsidR="00BB23C9">
          <w:rPr>
            <w:rStyle w:val="a5"/>
            <w:noProof/>
            <w:szCs w:val="28"/>
          </w:rPr>
          <w:t xml:space="preserve">3.n </w:t>
        </w:r>
        <w:r w:rsidR="00BB23C9">
          <w:rPr>
            <w:rStyle w:val="a5"/>
            <w:rFonts w:hint="eastAsia"/>
            <w:noProof/>
            <w:szCs w:val="28"/>
          </w:rPr>
          <w:t>模块</w:t>
        </w:r>
        <w:r w:rsidR="00BB23C9">
          <w:rPr>
            <w:rStyle w:val="a5"/>
            <w:noProof/>
            <w:szCs w:val="28"/>
          </w:rPr>
          <w:t>A-n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_Toc16479051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6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10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79052" w:history="1">
        <w:r w:rsidR="00BB23C9">
          <w:rPr>
            <w:rStyle w:val="a5"/>
            <w:noProof/>
            <w:szCs w:val="32"/>
          </w:rPr>
          <w:t xml:space="preserve">4. </w:t>
        </w:r>
        <w:r w:rsidR="00BB23C9">
          <w:rPr>
            <w:rStyle w:val="a5"/>
            <w:rFonts w:hint="eastAsia"/>
            <w:noProof/>
            <w:szCs w:val="32"/>
          </w:rPr>
          <w:t>子系统</w:t>
        </w:r>
        <w:r w:rsidR="00BB23C9">
          <w:rPr>
            <w:rStyle w:val="a5"/>
            <w:noProof/>
            <w:szCs w:val="32"/>
          </w:rPr>
          <w:t>B</w:t>
        </w:r>
        <w:r w:rsidR="00BB23C9">
          <w:rPr>
            <w:rStyle w:val="a5"/>
            <w:rFonts w:hint="eastAsia"/>
            <w:noProof/>
            <w:szCs w:val="32"/>
          </w:rPr>
          <w:t>的模块设计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_Toc16479052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6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20"/>
        <w:tabs>
          <w:tab w:val="right" w:leader="dot" w:pos="8494"/>
        </w:tabs>
        <w:rPr>
          <w:smallCaps w:val="0"/>
          <w:noProof/>
        </w:rPr>
      </w:pPr>
      <w:hyperlink w:anchor="_Toc16479053" w:history="1">
        <w:r w:rsidR="00BB23C9">
          <w:rPr>
            <w:rStyle w:val="a5"/>
            <w:noProof/>
            <w:szCs w:val="28"/>
          </w:rPr>
          <w:t xml:space="preserve">4.n </w:t>
        </w:r>
        <w:r w:rsidR="00BB23C9">
          <w:rPr>
            <w:rStyle w:val="a5"/>
            <w:rFonts w:hint="eastAsia"/>
            <w:noProof/>
            <w:szCs w:val="28"/>
          </w:rPr>
          <w:t>模块</w:t>
        </w:r>
        <w:r w:rsidR="00BB23C9">
          <w:rPr>
            <w:rStyle w:val="a5"/>
            <w:noProof/>
            <w:szCs w:val="28"/>
          </w:rPr>
          <w:t>B-n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_Toc16479053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6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846604">
      <w:pPr>
        <w:pStyle w:val="10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79054" w:history="1">
        <w:r w:rsidR="00BB23C9">
          <w:rPr>
            <w:rStyle w:val="a5"/>
            <w:noProof/>
            <w:szCs w:val="32"/>
          </w:rPr>
          <w:t xml:space="preserve">5. </w:t>
        </w:r>
        <w:r w:rsidR="00BB23C9">
          <w:rPr>
            <w:rStyle w:val="a5"/>
            <w:rFonts w:hint="eastAsia"/>
            <w:noProof/>
            <w:szCs w:val="32"/>
          </w:rPr>
          <w:t>其他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_Toc16479054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6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BB23C9">
      <w:pPr>
        <w:pStyle w:val="1"/>
        <w:spacing w:before="175" w:after="175"/>
      </w:pPr>
      <w:r>
        <w:fldChar w:fldCharType="end"/>
      </w:r>
      <w:r>
        <w:br w:type="page"/>
      </w:r>
      <w:bookmarkStart w:id="1" w:name="_Toc15898327"/>
      <w:bookmarkStart w:id="2" w:name="_Toc16478129"/>
      <w:bookmarkStart w:id="3" w:name="_Toc16478463"/>
      <w:bookmarkStart w:id="4" w:name="_Toc16478862"/>
      <w:bookmarkStart w:id="5" w:name="_Toc16479040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1"/>
      <w:bookmarkEnd w:id="2"/>
      <w:bookmarkEnd w:id="3"/>
      <w:bookmarkEnd w:id="4"/>
      <w:bookmarkEnd w:id="5"/>
    </w:p>
    <w:p w:rsidR="00BB23C9" w:rsidRDefault="00BB23C9">
      <w:pPr>
        <w:pStyle w:val="2"/>
      </w:pPr>
      <w:bookmarkStart w:id="6" w:name="_Toc15786742"/>
      <w:bookmarkStart w:id="7" w:name="_Toc15898328"/>
      <w:bookmarkStart w:id="8" w:name="_Toc16478130"/>
      <w:bookmarkStart w:id="9" w:name="_Toc16478464"/>
      <w:bookmarkStart w:id="10" w:name="_Toc16478863"/>
      <w:bookmarkStart w:id="11" w:name="_Toc16479041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6"/>
      <w:bookmarkEnd w:id="7"/>
      <w:bookmarkEnd w:id="8"/>
      <w:bookmarkEnd w:id="9"/>
      <w:bookmarkEnd w:id="10"/>
      <w:bookmarkEnd w:id="11"/>
    </w:p>
    <w:p w:rsidR="009A1C8F" w:rsidRDefault="009A1C8F" w:rsidP="009A1C8F">
      <w:r>
        <w:rPr>
          <w:rFonts w:hint="eastAsia"/>
        </w:rPr>
        <w:t>(1)</w:t>
      </w:r>
      <w:r>
        <w:rPr>
          <w:rFonts w:hint="eastAsia"/>
        </w:rPr>
        <w:t>规范赠品的流程</w:t>
      </w:r>
      <w:r w:rsidR="00BE52AC">
        <w:rPr>
          <w:rFonts w:hint="eastAsia"/>
        </w:rPr>
        <w:t>，显示主要的赠品模块需要涉及到的函数</w:t>
      </w:r>
      <w:r>
        <w:rPr>
          <w:rFonts w:hint="eastAsia"/>
        </w:rPr>
        <w:t>。</w:t>
      </w:r>
    </w:p>
    <w:p w:rsidR="009A1C8F" w:rsidRPr="009A1C8F" w:rsidRDefault="009A1C8F" w:rsidP="009A1C8F">
      <w:r>
        <w:rPr>
          <w:rFonts w:hint="eastAsia"/>
        </w:rPr>
        <w:t>(2)</w:t>
      </w:r>
      <w:r>
        <w:rPr>
          <w:rFonts w:hint="eastAsia"/>
        </w:rPr>
        <w:t>方便后续的维护。</w:t>
      </w:r>
      <w:r w:rsidRPr="009A1C8F">
        <w:rPr>
          <w:rFonts w:hint="eastAsia"/>
        </w:rPr>
        <w:t xml:space="preserve"> </w:t>
      </w:r>
    </w:p>
    <w:p w:rsidR="00BB23C9" w:rsidRDefault="00BB23C9">
      <w:pPr>
        <w:rPr>
          <w:i/>
          <w:iCs/>
        </w:rPr>
      </w:pPr>
    </w:p>
    <w:p w:rsidR="00BB23C9" w:rsidRDefault="00BB23C9">
      <w:pPr>
        <w:pStyle w:val="2"/>
      </w:pPr>
      <w:bookmarkStart w:id="12" w:name="_Toc15786743"/>
      <w:bookmarkStart w:id="13" w:name="_Toc15898329"/>
      <w:bookmarkStart w:id="14" w:name="_Toc16478131"/>
      <w:bookmarkStart w:id="15" w:name="_Toc16478465"/>
      <w:bookmarkStart w:id="16" w:name="_Toc16478864"/>
      <w:bookmarkStart w:id="17" w:name="_Toc16479042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12"/>
      <w:bookmarkEnd w:id="13"/>
      <w:bookmarkEnd w:id="14"/>
      <w:bookmarkEnd w:id="15"/>
      <w:bookmarkEnd w:id="16"/>
      <w:bookmarkEnd w:id="17"/>
    </w:p>
    <w:p w:rsidR="00BB23C9" w:rsidRDefault="00BB23C9">
      <w:pPr>
        <w:rPr>
          <w:rFonts w:ascii="宋体" w:hAnsi="宋体"/>
          <w:i/>
          <w:iCs/>
        </w:rPr>
      </w:pPr>
    </w:p>
    <w:p w:rsidR="00BB23C9" w:rsidRDefault="00BB23C9">
      <w:pPr>
        <w:pStyle w:val="2"/>
      </w:pPr>
      <w:bookmarkStart w:id="18" w:name="_Toc15786744"/>
      <w:bookmarkStart w:id="19" w:name="_Toc15898330"/>
      <w:bookmarkStart w:id="20" w:name="_Toc16478132"/>
      <w:bookmarkStart w:id="21" w:name="_Toc16478466"/>
      <w:bookmarkStart w:id="22" w:name="_Toc16478865"/>
      <w:bookmarkStart w:id="23" w:name="_Toc16479043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8"/>
      <w:bookmarkEnd w:id="19"/>
      <w:bookmarkEnd w:id="20"/>
      <w:bookmarkEnd w:id="21"/>
      <w:bookmarkEnd w:id="22"/>
      <w:bookmarkEnd w:id="23"/>
    </w:p>
    <w:p w:rsidR="00BB23C9" w:rsidRDefault="00C77D83">
      <w:pPr>
        <w:rPr>
          <w:rFonts w:ascii="宋体" w:hAnsi="宋体"/>
          <w:i/>
          <w:iCs/>
        </w:rPr>
      </w:pPr>
      <w:r>
        <w:rPr>
          <w:rFonts w:hint="eastAsia"/>
        </w:rPr>
        <w:t>开发人员</w:t>
      </w:r>
    </w:p>
    <w:p w:rsidR="00BB23C9" w:rsidRDefault="00BB23C9">
      <w:pPr>
        <w:pStyle w:val="2"/>
      </w:pPr>
      <w:bookmarkStart w:id="24" w:name="_Toc15786745"/>
      <w:bookmarkStart w:id="25" w:name="_Toc15898331"/>
      <w:bookmarkStart w:id="26" w:name="_Toc16478133"/>
      <w:bookmarkStart w:id="27" w:name="_Toc16478467"/>
      <w:bookmarkStart w:id="28" w:name="_Toc16478866"/>
      <w:bookmarkStart w:id="29" w:name="_Toc16479044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24"/>
      <w:bookmarkEnd w:id="25"/>
      <w:bookmarkEnd w:id="26"/>
      <w:bookmarkEnd w:id="27"/>
      <w:bookmarkEnd w:id="28"/>
      <w:bookmarkEnd w:id="29"/>
    </w:p>
    <w:p w:rsidR="00BB23C9" w:rsidRDefault="00BB23C9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:rsidR="00BB23C9" w:rsidRDefault="00BB23C9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:rsidR="00BB23C9" w:rsidRDefault="00BB23C9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:rsidR="00BB23C9" w:rsidRDefault="00BB23C9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:rsidR="00BB23C9" w:rsidRDefault="00BB23C9">
      <w:pPr>
        <w:ind w:firstLineChars="200" w:firstLine="389"/>
        <w:rPr>
          <w:i/>
          <w:iCs/>
        </w:rPr>
      </w:pPr>
      <w:r>
        <w:rPr>
          <w:b/>
          <w:bCs/>
          <w:i/>
          <w:iCs/>
          <w:sz w:val="18"/>
        </w:rPr>
        <w:t xml:space="preserve"> [</w:t>
      </w:r>
      <w:r>
        <w:rPr>
          <w:rFonts w:hint="eastAsia"/>
          <w:b/>
          <w:bCs/>
          <w:i/>
          <w:iCs/>
          <w:sz w:val="18"/>
        </w:rPr>
        <w:t>SPP-PROC-SD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SEPG</w:t>
      </w:r>
      <w:r>
        <w:rPr>
          <w:rFonts w:hint="eastAsia"/>
          <w:i/>
          <w:iCs/>
          <w:sz w:val="18"/>
        </w:rPr>
        <w:t>，系统设计规范，机构名称，日期</w:t>
      </w:r>
    </w:p>
    <w:p w:rsidR="00BB23C9" w:rsidRDefault="00BB23C9">
      <w:pPr>
        <w:pStyle w:val="2"/>
      </w:pPr>
      <w:bookmarkStart w:id="30" w:name="_Toc15786746"/>
      <w:bookmarkStart w:id="31" w:name="_Toc15898332"/>
      <w:bookmarkStart w:id="32" w:name="_Toc16478134"/>
      <w:bookmarkStart w:id="33" w:name="_Toc16478468"/>
      <w:bookmarkStart w:id="34" w:name="_Toc16478867"/>
      <w:bookmarkStart w:id="35" w:name="_Toc16479045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BB23C9">
        <w:trPr>
          <w:cantSplit/>
        </w:trPr>
        <w:tc>
          <w:tcPr>
            <w:tcW w:w="2368" w:type="dxa"/>
            <w:shd w:val="clear" w:color="auto" w:fill="D9D9D9"/>
          </w:tcPr>
          <w:p w:rsidR="00BB23C9" w:rsidRDefault="00BB23C9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BB23C9" w:rsidRDefault="00BB23C9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BB23C9">
        <w:trPr>
          <w:cantSplit/>
        </w:trPr>
        <w:tc>
          <w:tcPr>
            <w:tcW w:w="2368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SPP</w:t>
            </w:r>
          </w:p>
        </w:tc>
        <w:tc>
          <w:tcPr>
            <w:tcW w:w="6352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精简并行过程，</w:t>
            </w:r>
            <w:r>
              <w:rPr>
                <w:rFonts w:hint="eastAsia"/>
                <w:sz w:val="18"/>
              </w:rPr>
              <w:t>Simplified Parallel Process</w:t>
            </w:r>
          </w:p>
        </w:tc>
      </w:tr>
      <w:tr w:rsidR="00BB23C9">
        <w:trPr>
          <w:cantSplit/>
        </w:trPr>
        <w:tc>
          <w:tcPr>
            <w:tcW w:w="2368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SD</w:t>
            </w:r>
          </w:p>
        </w:tc>
        <w:tc>
          <w:tcPr>
            <w:tcW w:w="6352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系统设计，</w:t>
            </w:r>
            <w:r>
              <w:rPr>
                <w:rFonts w:hint="eastAsia"/>
                <w:sz w:val="18"/>
              </w:rPr>
              <w:t>System Design</w:t>
            </w:r>
          </w:p>
        </w:tc>
      </w:tr>
      <w:tr w:rsidR="00BB23C9">
        <w:trPr>
          <w:cantSplit/>
        </w:trPr>
        <w:tc>
          <w:tcPr>
            <w:tcW w:w="2368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B23C9">
        <w:trPr>
          <w:cantSplit/>
        </w:trPr>
        <w:tc>
          <w:tcPr>
            <w:tcW w:w="2368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B23C9">
        <w:trPr>
          <w:cantSplit/>
        </w:trPr>
        <w:tc>
          <w:tcPr>
            <w:tcW w:w="2368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:rsidR="00BB23C9" w:rsidRDefault="00BB23C9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BB23C9" w:rsidRDefault="00BB23C9"/>
    <w:p w:rsidR="00BB23C9" w:rsidRDefault="00BB23C9">
      <w:pPr>
        <w:pStyle w:val="1"/>
        <w:pageBreakBefore/>
        <w:spacing w:before="175" w:after="175"/>
      </w:pPr>
      <w:bookmarkStart w:id="36" w:name="_Toc16479046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模块命名规则</w:t>
      </w:r>
      <w:bookmarkEnd w:id="36"/>
    </w:p>
    <w:p w:rsidR="00BB23C9" w:rsidRDefault="00BB23C9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模块设计人员确定本软件的模块命名规则（例如类、函数、变量等），确保模块设计文档的风格与代码的风格保持一致。可以从机构的编程规范中摘取或引用（如果存在的话）。</w:t>
      </w: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pStyle w:val="1"/>
        <w:spacing w:before="175" w:after="175"/>
      </w:pPr>
      <w:bookmarkStart w:id="37" w:name="_Toc16479047"/>
      <w:r>
        <w:rPr>
          <w:rFonts w:hint="eastAsia"/>
        </w:rPr>
        <w:t xml:space="preserve">2. </w:t>
      </w:r>
      <w:r>
        <w:rPr>
          <w:rFonts w:hint="eastAsia"/>
        </w:rPr>
        <w:t>模块汇总</w:t>
      </w:r>
      <w:bookmarkEnd w:id="37"/>
    </w:p>
    <w:p w:rsidR="00BB23C9" w:rsidRDefault="00BB23C9">
      <w:pPr>
        <w:pStyle w:val="2"/>
      </w:pPr>
      <w:bookmarkStart w:id="38" w:name="_Toc16479048"/>
      <w:r>
        <w:rPr>
          <w:rFonts w:hint="eastAsia"/>
        </w:rPr>
        <w:t xml:space="preserve">2.1 </w:t>
      </w:r>
      <w:r>
        <w:rPr>
          <w:rFonts w:hint="eastAsia"/>
        </w:rPr>
        <w:t>模块汇总表</w:t>
      </w:r>
      <w:bookmarkEnd w:id="38"/>
    </w:p>
    <w:p w:rsidR="00BB23C9" w:rsidRDefault="00BB23C9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这里模块是指相对独立的软件设计单元，例如对象类、函数包等等。</w:t>
      </w:r>
    </w:p>
    <w:p w:rsidR="00BB23C9" w:rsidRDefault="00BB23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BB23C9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BB23C9" w:rsidRDefault="00BB23C9"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子系统</w:t>
            </w:r>
            <w:r>
              <w:rPr>
                <w:b/>
                <w:bCs/>
                <w:sz w:val="18"/>
              </w:rPr>
              <w:t>A</w:t>
            </w:r>
          </w:p>
        </w:tc>
      </w:tr>
      <w:tr w:rsidR="00BB23C9">
        <w:tc>
          <w:tcPr>
            <w:tcW w:w="2124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 w:rsidR="00BB23C9">
        <w:tc>
          <w:tcPr>
            <w:tcW w:w="2124" w:type="dxa"/>
          </w:tcPr>
          <w:p w:rsidR="00BB23C9" w:rsidRDefault="00AD329A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赠品管理</w:t>
            </w:r>
          </w:p>
        </w:tc>
        <w:tc>
          <w:tcPr>
            <w:tcW w:w="6596" w:type="dxa"/>
          </w:tcPr>
          <w:p w:rsidR="00BB23C9" w:rsidRDefault="00AD329A" w:rsidP="00AD329A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赠品的相应信息比如赠品的</w:t>
            </w:r>
            <w:proofErr w:type="spellStart"/>
            <w:r>
              <w:rPr>
                <w:rFonts w:hint="eastAsia"/>
                <w:i/>
                <w:iCs/>
                <w:sz w:val="18"/>
              </w:rPr>
              <w:t>sku</w:t>
            </w:r>
            <w:proofErr w:type="spellEnd"/>
            <w:r>
              <w:rPr>
                <w:rFonts w:hint="eastAsia"/>
                <w:i/>
                <w:iCs/>
                <w:sz w:val="18"/>
              </w:rPr>
              <w:t>、名称的添加、修改和删除，</w:t>
            </w:r>
            <w:r>
              <w:rPr>
                <w:rFonts w:hint="eastAsia"/>
                <w:i/>
                <w:iCs/>
                <w:sz w:val="18"/>
              </w:rPr>
              <w:t xml:space="preserve"> </w:t>
            </w:r>
          </w:p>
        </w:tc>
      </w:tr>
      <w:tr w:rsidR="00BB23C9">
        <w:tc>
          <w:tcPr>
            <w:tcW w:w="2124" w:type="dxa"/>
          </w:tcPr>
          <w:p w:rsidR="00BB23C9" w:rsidRPr="008274DC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赠品活动管理</w:t>
            </w:r>
          </w:p>
        </w:tc>
        <w:tc>
          <w:tcPr>
            <w:tcW w:w="6596" w:type="dxa"/>
          </w:tcPr>
          <w:p w:rsidR="00BB23C9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活动包括买就送、</w:t>
            </w:r>
            <w:proofErr w:type="gramStart"/>
            <w:r>
              <w:rPr>
                <w:rFonts w:hint="eastAsia"/>
                <w:i/>
                <w:iCs/>
                <w:sz w:val="18"/>
              </w:rPr>
              <w:t>买满送</w:t>
            </w:r>
            <w:proofErr w:type="gramEnd"/>
            <w:r>
              <w:rPr>
                <w:rFonts w:hint="eastAsia"/>
                <w:i/>
                <w:iCs/>
                <w:sz w:val="18"/>
              </w:rPr>
              <w:t>、买指定送等类型的活动的添加、编辑和删除</w:t>
            </w:r>
          </w:p>
        </w:tc>
      </w:tr>
      <w:tr w:rsidR="00BB23C9">
        <w:tc>
          <w:tcPr>
            <w:tcW w:w="2124" w:type="dxa"/>
          </w:tcPr>
          <w:p w:rsidR="00BB23C9" w:rsidRDefault="00BB23C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6596" w:type="dxa"/>
          </w:tcPr>
          <w:p w:rsidR="00BB23C9" w:rsidRDefault="00BB23C9">
            <w:pPr>
              <w:rPr>
                <w:i/>
                <w:iCs/>
                <w:sz w:val="18"/>
              </w:rPr>
            </w:pPr>
          </w:p>
        </w:tc>
      </w:tr>
      <w:tr w:rsidR="00BB23C9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BB23C9" w:rsidRDefault="00BB23C9"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子系统</w:t>
            </w:r>
            <w:r>
              <w:rPr>
                <w:b/>
                <w:bCs/>
                <w:sz w:val="18"/>
              </w:rPr>
              <w:t>B</w:t>
            </w:r>
          </w:p>
        </w:tc>
      </w:tr>
      <w:tr w:rsidR="00BB23C9">
        <w:tc>
          <w:tcPr>
            <w:tcW w:w="2124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 w:rsidR="00BB23C9">
        <w:tc>
          <w:tcPr>
            <w:tcW w:w="2124" w:type="dxa"/>
          </w:tcPr>
          <w:p w:rsidR="00BB23C9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赠品规则的计算</w:t>
            </w:r>
          </w:p>
        </w:tc>
        <w:tc>
          <w:tcPr>
            <w:tcW w:w="6596" w:type="dxa"/>
          </w:tcPr>
          <w:p w:rsidR="00BB23C9" w:rsidRDefault="008274DC" w:rsidP="00BE52A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包括买就送、</w:t>
            </w:r>
            <w:proofErr w:type="gramStart"/>
            <w:r>
              <w:rPr>
                <w:rFonts w:hint="eastAsia"/>
                <w:i/>
                <w:iCs/>
                <w:sz w:val="18"/>
              </w:rPr>
              <w:t>买满送</w:t>
            </w:r>
            <w:proofErr w:type="gramEnd"/>
            <w:r>
              <w:rPr>
                <w:rFonts w:hint="eastAsia"/>
                <w:i/>
                <w:iCs/>
                <w:sz w:val="18"/>
              </w:rPr>
              <w:t>、买指定送、和排它等多种类型规则的计算</w:t>
            </w:r>
          </w:p>
        </w:tc>
      </w:tr>
      <w:tr w:rsidR="00BB23C9">
        <w:tc>
          <w:tcPr>
            <w:tcW w:w="2124" w:type="dxa"/>
          </w:tcPr>
          <w:p w:rsidR="00BB23C9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订单功能中赠品的审核</w:t>
            </w:r>
          </w:p>
        </w:tc>
        <w:tc>
          <w:tcPr>
            <w:tcW w:w="6596" w:type="dxa"/>
          </w:tcPr>
          <w:p w:rsidR="00BB23C9" w:rsidRPr="008274DC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在订单审核中，使用者可以根据已经计算好的赠品列表去选择最终要送的赠品。</w:t>
            </w:r>
            <w:r>
              <w:rPr>
                <w:rFonts w:hint="eastAsia"/>
                <w:i/>
                <w:iCs/>
                <w:sz w:val="18"/>
              </w:rPr>
              <w:t xml:space="preserve"> </w:t>
            </w:r>
          </w:p>
        </w:tc>
      </w:tr>
      <w:tr w:rsidR="00BB23C9">
        <w:tc>
          <w:tcPr>
            <w:tcW w:w="2124" w:type="dxa"/>
          </w:tcPr>
          <w:p w:rsidR="00BB23C9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出货指示中的赠品</w:t>
            </w:r>
            <w:r w:rsidR="00AE1900">
              <w:rPr>
                <w:rFonts w:hint="eastAsia"/>
                <w:i/>
                <w:iCs/>
                <w:sz w:val="18"/>
              </w:rPr>
              <w:t>信息的添加</w:t>
            </w:r>
          </w:p>
        </w:tc>
        <w:tc>
          <w:tcPr>
            <w:tcW w:w="6596" w:type="dxa"/>
          </w:tcPr>
          <w:p w:rsidR="00BB23C9" w:rsidRDefault="008274DC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出货单头和单体中会出现要赠送给用户的最终赠品名称和数量，方便仓库去发货。</w:t>
            </w:r>
          </w:p>
        </w:tc>
      </w:tr>
    </w:tbl>
    <w:p w:rsidR="00BB23C9" w:rsidRDefault="00BB23C9"/>
    <w:p w:rsidR="00BB23C9" w:rsidRDefault="00BB23C9">
      <w:pPr>
        <w:pStyle w:val="2"/>
      </w:pPr>
      <w:bookmarkStart w:id="39" w:name="_Toc16479049"/>
      <w:r>
        <w:rPr>
          <w:rFonts w:hint="eastAsia"/>
        </w:rPr>
        <w:t xml:space="preserve">2.2 </w:t>
      </w:r>
      <w:r>
        <w:rPr>
          <w:rFonts w:hint="eastAsia"/>
        </w:rPr>
        <w:t>模块关系图</w:t>
      </w:r>
      <w:bookmarkEnd w:id="39"/>
    </w:p>
    <w:p w:rsidR="00BB23C9" w:rsidRDefault="00BB23C9">
      <w:pPr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参考体系结构设计文档</w:t>
      </w:r>
    </w:p>
    <w:p w:rsidR="00500F13" w:rsidRDefault="00500F13">
      <w:pPr>
        <w:rPr>
          <w:rFonts w:ascii="宋体" w:hAnsi="宋体"/>
          <w:i/>
          <w:iCs/>
        </w:rPr>
      </w:pPr>
    </w:p>
    <w:p w:rsidR="00500F13" w:rsidRDefault="00500F13">
      <w:pPr>
        <w:rPr>
          <w:rFonts w:ascii="宋体" w:hAnsi="宋体"/>
          <w:i/>
          <w:iCs/>
        </w:rPr>
      </w:pPr>
    </w:p>
    <w:p w:rsidR="00500F13" w:rsidRDefault="00500F13">
      <w:pPr>
        <w:rPr>
          <w:rFonts w:ascii="宋体" w:hAnsi="宋体"/>
          <w:i/>
          <w:iCs/>
        </w:rPr>
      </w:pPr>
    </w:p>
    <w:p w:rsidR="00500F13" w:rsidRDefault="00500F13">
      <w:pPr>
        <w:rPr>
          <w:rFonts w:ascii="宋体" w:hAnsi="宋体"/>
          <w:i/>
          <w:iCs/>
        </w:rPr>
      </w:pPr>
    </w:p>
    <w:p w:rsidR="00500F13" w:rsidRDefault="00500F13">
      <w:pPr>
        <w:rPr>
          <w:rFonts w:ascii="宋体" w:hAnsi="宋体"/>
          <w:i/>
          <w:iCs/>
        </w:rPr>
      </w:pPr>
    </w:p>
    <w:p w:rsidR="00BB23C9" w:rsidRDefault="00BB23C9">
      <w:pPr>
        <w:rPr>
          <w:i/>
          <w:iCs/>
        </w:rPr>
      </w:pPr>
    </w:p>
    <w:p w:rsidR="00DC4523" w:rsidRDefault="00DC4523" w:rsidP="00DC4523">
      <w:pPr>
        <w:ind w:firstLineChars="1900" w:firstLine="4252"/>
      </w:pPr>
      <w:r>
        <w:rPr>
          <w:rFonts w:hint="eastAsia"/>
        </w:rPr>
        <w:lastRenderedPageBreak/>
        <w:t xml:space="preserve">  </w:t>
      </w:r>
    </w:p>
    <w:p w:rsidR="00DC4523" w:rsidRDefault="00500F13" w:rsidP="00500F13">
      <w:pPr>
        <w:ind w:firstLineChars="1800" w:firstLine="4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334645</wp:posOffset>
                </wp:positionV>
                <wp:extent cx="1028700" cy="55245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26.35pt" to="311.7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334645</wp:posOffset>
                </wp:positionV>
                <wp:extent cx="1295400" cy="5524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26.35pt" to="230.7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" strokecolor="black [3040]"/>
            </w:pict>
          </mc:Fallback>
        </mc:AlternateContent>
      </w:r>
      <w:r>
        <w:fldChar w:fldCharType="begin"/>
      </w:r>
      <w:r>
        <w:instrText>eq \x(</w:instrText>
      </w:r>
      <w:r>
        <w:rPr>
          <w:rFonts w:hint="eastAsia"/>
        </w:rPr>
        <w:instrText>订单审核</w:instrText>
      </w:r>
      <w:r>
        <w:instrText xml:space="preserve">)  </w:instrText>
      </w:r>
      <w:r>
        <w:fldChar w:fldCharType="end"/>
      </w:r>
    </w:p>
    <w:p w:rsidR="00DC4523" w:rsidRDefault="00DC4523" w:rsidP="00DC4523"/>
    <w:p w:rsidR="00DC4523" w:rsidRDefault="00500F13" w:rsidP="00500F13">
      <w:pPr>
        <w:ind w:firstLineChars="700" w:firstLine="1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ABBE2" wp14:editId="291681A1">
                <wp:simplePos x="0" y="0"/>
                <wp:positionH relativeFrom="column">
                  <wp:posOffset>4262120</wp:posOffset>
                </wp:positionH>
                <wp:positionV relativeFrom="paragraph">
                  <wp:posOffset>353695</wp:posOffset>
                </wp:positionV>
                <wp:extent cx="640080" cy="666750"/>
                <wp:effectExtent l="0" t="0" r="2667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pt,27.85pt" to="386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73CB8" wp14:editId="12712BB9">
                <wp:simplePos x="0" y="0"/>
                <wp:positionH relativeFrom="column">
                  <wp:posOffset>4034790</wp:posOffset>
                </wp:positionH>
                <wp:positionV relativeFrom="paragraph">
                  <wp:posOffset>353695</wp:posOffset>
                </wp:positionV>
                <wp:extent cx="227330" cy="666750"/>
                <wp:effectExtent l="0" t="0" r="2032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27.85pt" to="335.6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7199F" wp14:editId="178EB232">
                <wp:simplePos x="0" y="0"/>
                <wp:positionH relativeFrom="column">
                  <wp:posOffset>3129915</wp:posOffset>
                </wp:positionH>
                <wp:positionV relativeFrom="paragraph">
                  <wp:posOffset>353695</wp:posOffset>
                </wp:positionV>
                <wp:extent cx="1132840" cy="666750"/>
                <wp:effectExtent l="0" t="0" r="2921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84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45pt,27.85pt" to="335.6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6DBF0" wp14:editId="174073BC">
                <wp:simplePos x="0" y="0"/>
                <wp:positionH relativeFrom="column">
                  <wp:posOffset>1263016</wp:posOffset>
                </wp:positionH>
                <wp:positionV relativeFrom="paragraph">
                  <wp:posOffset>353695</wp:posOffset>
                </wp:positionV>
                <wp:extent cx="933449" cy="666750"/>
                <wp:effectExtent l="0" t="0" r="1968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49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27.85pt" to="172.9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4BC34" wp14:editId="30D4E69E">
                <wp:simplePos x="0" y="0"/>
                <wp:positionH relativeFrom="column">
                  <wp:posOffset>1262380</wp:posOffset>
                </wp:positionH>
                <wp:positionV relativeFrom="paragraph">
                  <wp:posOffset>353695</wp:posOffset>
                </wp:positionV>
                <wp:extent cx="0" cy="6667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27.85pt" to="99.4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FF910" wp14:editId="7E22C774">
                <wp:simplePos x="0" y="0"/>
                <wp:positionH relativeFrom="column">
                  <wp:posOffset>243841</wp:posOffset>
                </wp:positionH>
                <wp:positionV relativeFrom="paragraph">
                  <wp:posOffset>353695</wp:posOffset>
                </wp:positionV>
                <wp:extent cx="1019174" cy="666750"/>
                <wp:effectExtent l="0" t="0" r="2921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4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" o:spid="_x0000_s1026" style="position:absolute;left:0;text-align:lef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pt,27.85pt" to="99.4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" strokecolor="black [3040]"/>
            </w:pict>
          </mc:Fallback>
        </mc:AlternateContent>
      </w:r>
      <w:r w:rsidR="00DC4523">
        <w:fldChar w:fldCharType="begin"/>
      </w:r>
      <w:r w:rsidR="00DC4523">
        <w:instrText xml:space="preserve"> eq \x(</w:instrText>
      </w:r>
      <w:r w:rsidR="00DC4523">
        <w:rPr>
          <w:rFonts w:hint="eastAsia"/>
        </w:rPr>
        <w:instrText>活动管理</w:instrText>
      </w:r>
      <w:r w:rsidR="00DC4523">
        <w:instrText xml:space="preserve">) </w:instrText>
      </w:r>
      <w:r w:rsidR="00DC4523">
        <w:fldChar w:fldCharType="end"/>
      </w:r>
      <w:r w:rsidR="00DC4523">
        <w:rPr>
          <w:rFonts w:hint="eastAsia"/>
        </w:rPr>
        <w:t xml:space="preserve">                               </w:t>
      </w:r>
      <w:r w:rsidR="00DC4523">
        <w:fldChar w:fldCharType="begin"/>
      </w:r>
      <w:r w:rsidR="00DC4523">
        <w:instrText>eq \x(</w:instrText>
      </w:r>
      <w:r w:rsidR="00DC4523">
        <w:rPr>
          <w:rFonts w:hint="eastAsia"/>
        </w:rPr>
        <w:instrText>赠品管理</w:instrText>
      </w:r>
      <w:r w:rsidR="00DC4523">
        <w:instrText xml:space="preserve">)  </w:instrText>
      </w:r>
      <w:r w:rsidR="00DC4523">
        <w:fldChar w:fldCharType="end"/>
      </w:r>
    </w:p>
    <w:p w:rsidR="00DC4523" w:rsidRDefault="00DC4523" w:rsidP="00DC4523"/>
    <w:p w:rsidR="00DC4523" w:rsidRDefault="00DC4523" w:rsidP="00DC4523"/>
    <w:p w:rsidR="00DC4523" w:rsidRDefault="00DC4523" w:rsidP="00500F13">
      <w:r>
        <w:fldChar w:fldCharType="begin"/>
      </w:r>
      <w:r>
        <w:instrText xml:space="preserve"> eq \x(</w:instrText>
      </w:r>
      <w:r>
        <w:rPr>
          <w:rFonts w:hint="eastAsia"/>
        </w:rPr>
        <w:instrText>活动添加</w:instrText>
      </w:r>
      <w:r>
        <w:instrText xml:space="preserve">) </w:instrText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eq \x(</w:instrText>
      </w:r>
      <w:r>
        <w:rPr>
          <w:rFonts w:hint="eastAsia"/>
        </w:rPr>
        <w:instrText>活动修改</w:instrText>
      </w:r>
      <w:r>
        <w:instrText xml:space="preserve">) </w:instrText>
      </w:r>
      <w:r>
        <w:fldChar w:fldCharType="end"/>
      </w:r>
      <w:r>
        <w:rPr>
          <w:rFonts w:hint="eastAsia"/>
        </w:rPr>
        <w:t xml:space="preserve">   </w:t>
      </w:r>
      <w:r>
        <w:fldChar w:fldCharType="begin"/>
      </w:r>
      <w:r>
        <w:instrText xml:space="preserve"> eq \x(</w:instrText>
      </w:r>
      <w:r>
        <w:rPr>
          <w:rFonts w:hint="eastAsia"/>
        </w:rPr>
        <w:instrText>活动删除</w:instrText>
      </w:r>
      <w:r>
        <w:instrText xml:space="preserve">) </w:instrText>
      </w:r>
      <w:r>
        <w:fldChar w:fldCharType="end"/>
      </w:r>
      <w:r>
        <w:rPr>
          <w:rFonts w:hint="eastAsia"/>
        </w:rPr>
        <w:t xml:space="preserve">   </w:t>
      </w:r>
      <w:r>
        <w:fldChar w:fldCharType="begin"/>
      </w:r>
      <w:r>
        <w:instrText xml:space="preserve"> eq \x(</w:instrText>
      </w:r>
      <w:r>
        <w:rPr>
          <w:rFonts w:hint="eastAsia"/>
        </w:rPr>
        <w:instrText>赠品添加</w:instrText>
      </w:r>
      <w:r>
        <w:instrText xml:space="preserve">) </w:instrText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eq \x(</w:instrText>
      </w:r>
      <w:r>
        <w:rPr>
          <w:rFonts w:hint="eastAsia"/>
        </w:rPr>
        <w:instrText>赠品修改</w:instrText>
      </w:r>
      <w:r>
        <w:instrText xml:space="preserve">) </w:instrText>
      </w:r>
      <w:r>
        <w:fldChar w:fldCharType="end"/>
      </w:r>
      <w:r w:rsidR="00500F1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\x(</w:instrText>
      </w:r>
      <w:r>
        <w:rPr>
          <w:rFonts w:hint="eastAsia"/>
        </w:rPr>
        <w:instrText>赠品删除</w:instrText>
      </w:r>
      <w:r>
        <w:instrText xml:space="preserve">) </w:instrText>
      </w:r>
      <w:r>
        <w:fldChar w:fldCharType="end"/>
      </w: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rPr>
          <w:i/>
          <w:iCs/>
        </w:rPr>
      </w:pPr>
    </w:p>
    <w:p w:rsidR="00BB23C9" w:rsidRDefault="00BB23C9">
      <w:pPr>
        <w:pStyle w:val="1"/>
        <w:spacing w:before="175" w:after="175"/>
      </w:pPr>
      <w:bookmarkStart w:id="40" w:name="_Toc16479050"/>
      <w:r>
        <w:rPr>
          <w:rFonts w:hint="eastAsia"/>
        </w:rPr>
        <w:t xml:space="preserve">3. </w:t>
      </w:r>
      <w:r>
        <w:rPr>
          <w:rFonts w:hint="eastAsia"/>
        </w:rPr>
        <w:t>子系统</w:t>
      </w:r>
      <w:r>
        <w:rPr>
          <w:rFonts w:hint="eastAsia"/>
        </w:rPr>
        <w:t>A</w:t>
      </w:r>
      <w:r>
        <w:rPr>
          <w:rFonts w:hint="eastAsia"/>
        </w:rPr>
        <w:t>的模块设计</w:t>
      </w:r>
      <w:bookmarkEnd w:id="40"/>
    </w:p>
    <w:p w:rsidR="00BB23C9" w:rsidRDefault="005A287C">
      <w:pPr>
        <w:pStyle w:val="2"/>
      </w:pPr>
      <w:bookmarkStart w:id="41" w:name="_Toc16479051"/>
      <w:r>
        <w:rPr>
          <w:rFonts w:hint="eastAsia"/>
        </w:rPr>
        <w:t>3.1</w:t>
      </w:r>
      <w:r w:rsidR="00BB23C9">
        <w:rPr>
          <w:rFonts w:hint="eastAsia"/>
        </w:rPr>
        <w:t xml:space="preserve"> </w:t>
      </w:r>
      <w:r w:rsidR="00BB23C9">
        <w:rPr>
          <w:rFonts w:hint="eastAsia"/>
        </w:rPr>
        <w:t>模块</w:t>
      </w:r>
      <w:r w:rsidR="00BB23C9">
        <w:rPr>
          <w:rFonts w:hint="eastAsia"/>
        </w:rPr>
        <w:t>A-</w:t>
      </w:r>
      <w:bookmarkEnd w:id="41"/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:rsidR="00BB23C9" w:rsidRDefault="005A287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赠品管理</w:t>
            </w: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:rsidR="00BB23C9" w:rsidRDefault="007F22E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赠品的相应信息比如赠品的</w:t>
            </w:r>
            <w:proofErr w:type="spellStart"/>
            <w:r>
              <w:rPr>
                <w:rFonts w:hint="eastAsia"/>
                <w:i/>
                <w:iCs/>
                <w:sz w:val="18"/>
              </w:rPr>
              <w:t>sku</w:t>
            </w:r>
            <w:proofErr w:type="spellEnd"/>
            <w:r>
              <w:rPr>
                <w:rFonts w:hint="eastAsia"/>
                <w:i/>
                <w:iCs/>
                <w:sz w:val="18"/>
              </w:rPr>
              <w:t>、名称的添加、修改和删除，</w:t>
            </w: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</w:p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8035C8" w:rsidRDefault="008035C8" w:rsidP="008035C8">
            <w:pPr>
              <w:pStyle w:val="aa"/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:rsidR="00377F25" w:rsidRDefault="00377F25" w:rsidP="008035C8">
            <w:pPr>
              <w:pStyle w:val="aa"/>
            </w:pPr>
          </w:p>
          <w:p w:rsidR="00377F25" w:rsidRDefault="00377F25" w:rsidP="008035C8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赠品的添加</w:t>
            </w:r>
          </w:p>
          <w:p w:rsidR="00377F25" w:rsidRDefault="00377F25" w:rsidP="00377F25">
            <w:pPr>
              <w:pStyle w:val="aa"/>
            </w:pPr>
            <w:r>
              <w:t>public function add(){</w:t>
            </w:r>
          </w:p>
          <w:p w:rsidR="00377F25" w:rsidRDefault="00377F25" w:rsidP="00377F25">
            <w:pPr>
              <w:pStyle w:val="aa"/>
            </w:pPr>
            <w:r>
              <w:tab/>
              <w:t>if($_POST</w:t>
            </w:r>
            <w:r>
              <w:rPr>
                <w:rFonts w:hint="eastAsia"/>
              </w:rPr>
              <w:t>{</w:t>
            </w:r>
          </w:p>
          <w:p w:rsidR="00377F25" w:rsidRDefault="00377F25" w:rsidP="00377F25">
            <w:pPr>
              <w:pStyle w:val="aa"/>
            </w:pPr>
            <w:r>
              <w:rPr>
                <w:rFonts w:hint="eastAsia"/>
              </w:rPr>
              <w:t xml:space="preserve">   }</w:t>
            </w:r>
          </w:p>
          <w:p w:rsidR="00377F25" w:rsidRDefault="00377F25" w:rsidP="00377F25">
            <w:pPr>
              <w:pStyle w:val="aa"/>
            </w:pPr>
            <w:r>
              <w:t>)</w:t>
            </w:r>
          </w:p>
          <w:p w:rsidR="00377F25" w:rsidRDefault="00377F25" w:rsidP="00377F25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赠品的查看</w:t>
            </w:r>
          </w:p>
          <w:p w:rsidR="00377F25" w:rsidRDefault="00377F25" w:rsidP="00377F25">
            <w:pPr>
              <w:pStyle w:val="aa"/>
            </w:pPr>
            <w:r>
              <w:t xml:space="preserve"> </w:t>
            </w:r>
            <w:r w:rsidRPr="00377F25">
              <w:t>function view() {</w:t>
            </w:r>
          </w:p>
          <w:p w:rsidR="00377F25" w:rsidRDefault="00377F25" w:rsidP="00377F25">
            <w:pPr>
              <w:pStyle w:val="aa"/>
            </w:pPr>
            <w:r>
              <w:rPr>
                <w:rFonts w:hint="eastAsia"/>
              </w:rPr>
              <w:t>}</w:t>
            </w:r>
          </w:p>
          <w:p w:rsidR="00BB23C9" w:rsidRDefault="00BB23C9" w:rsidP="00152A4C">
            <w:pPr>
              <w:pStyle w:val="aa"/>
              <w:rPr>
                <w:b/>
                <w:bCs/>
              </w:rPr>
            </w:pPr>
          </w:p>
          <w:p w:rsidR="00377F25" w:rsidRDefault="00377F25" w:rsidP="00152A4C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</w:t>
            </w:r>
            <w:r>
              <w:rPr>
                <w:rFonts w:hint="eastAsia"/>
                <w:b/>
                <w:bCs/>
              </w:rPr>
              <w:t>赠品的删除</w:t>
            </w:r>
          </w:p>
          <w:p w:rsidR="00377F25" w:rsidRPr="00377F25" w:rsidRDefault="00377F25" w:rsidP="00377F25">
            <w:pPr>
              <w:pStyle w:val="aa"/>
              <w:rPr>
                <w:b/>
                <w:bCs/>
              </w:rPr>
            </w:pPr>
            <w:r>
              <w:rPr>
                <w:b/>
                <w:bCs/>
              </w:rPr>
              <w:t>public function delete()</w:t>
            </w:r>
            <w:r w:rsidRPr="00377F25">
              <w:rPr>
                <w:b/>
                <w:bCs/>
              </w:rPr>
              <w:t>{</w:t>
            </w:r>
          </w:p>
          <w:p w:rsidR="00377F25" w:rsidRPr="00377F25" w:rsidRDefault="00377F25" w:rsidP="00377F25">
            <w:pPr>
              <w:pStyle w:val="aa"/>
              <w:rPr>
                <w:b/>
                <w:bCs/>
              </w:rPr>
            </w:pPr>
            <w:r w:rsidRPr="00377F25">
              <w:rPr>
                <w:b/>
                <w:bCs/>
              </w:rPr>
              <w:lastRenderedPageBreak/>
              <w:tab/>
            </w:r>
            <w:r w:rsidRPr="00377F25">
              <w:rPr>
                <w:b/>
                <w:bCs/>
              </w:rPr>
              <w:tab/>
              <w:t>if($_GET['oms2_item_type'] == 'ITEM_KIT'){</w:t>
            </w:r>
          </w:p>
          <w:p w:rsidR="00377F25" w:rsidRPr="00377F25" w:rsidRDefault="00377F25" w:rsidP="00377F25">
            <w:pPr>
              <w:pStyle w:val="aa"/>
              <w:rPr>
                <w:b/>
                <w:bCs/>
              </w:rPr>
            </w:pPr>
            <w:r w:rsidRPr="00377F25">
              <w:rPr>
                <w:b/>
                <w:bCs/>
              </w:rPr>
              <w:tab/>
            </w:r>
            <w:r w:rsidRPr="00377F25">
              <w:rPr>
                <w:b/>
                <w:bCs/>
              </w:rPr>
              <w:tab/>
            </w:r>
            <w:r w:rsidRPr="00377F25">
              <w:rPr>
                <w:b/>
                <w:bCs/>
              </w:rPr>
              <w:tab/>
              <w:t>M("</w:t>
            </w:r>
            <w:proofErr w:type="spellStart"/>
            <w:r w:rsidRPr="00377F25">
              <w:rPr>
                <w:b/>
                <w:bCs/>
              </w:rPr>
              <w:t>item_kit</w:t>
            </w:r>
            <w:proofErr w:type="spellEnd"/>
            <w:r w:rsidRPr="00377F25">
              <w:rPr>
                <w:b/>
                <w:bCs/>
              </w:rPr>
              <w:t>")-&gt;where("</w:t>
            </w:r>
            <w:proofErr w:type="spellStart"/>
            <w:r w:rsidRPr="00377F25">
              <w:rPr>
                <w:b/>
                <w:bCs/>
              </w:rPr>
              <w:t>sku</w:t>
            </w:r>
            <w:proofErr w:type="spellEnd"/>
            <w:r w:rsidRPr="00377F25">
              <w:rPr>
                <w:b/>
                <w:bCs/>
              </w:rPr>
              <w:t>=".$_GET['</w:t>
            </w:r>
            <w:proofErr w:type="spellStart"/>
            <w:r w:rsidRPr="00377F25">
              <w:rPr>
                <w:b/>
                <w:bCs/>
              </w:rPr>
              <w:t>sku</w:t>
            </w:r>
            <w:proofErr w:type="spellEnd"/>
            <w:r w:rsidRPr="00377F25">
              <w:rPr>
                <w:b/>
                <w:bCs/>
              </w:rPr>
              <w:t>'])-&gt;delete();</w:t>
            </w:r>
          </w:p>
          <w:p w:rsidR="00377F25" w:rsidRPr="00377F25" w:rsidRDefault="00377F25" w:rsidP="00377F25">
            <w:pPr>
              <w:pStyle w:val="aa"/>
              <w:rPr>
                <w:b/>
                <w:bCs/>
              </w:rPr>
            </w:pPr>
            <w:r w:rsidRPr="00377F25">
              <w:rPr>
                <w:b/>
                <w:bCs/>
              </w:rPr>
              <w:tab/>
            </w:r>
            <w:r w:rsidRPr="00377F25">
              <w:rPr>
                <w:b/>
                <w:bCs/>
              </w:rPr>
              <w:tab/>
              <w:t>}</w:t>
            </w:r>
          </w:p>
          <w:p w:rsidR="00377F25" w:rsidRPr="00377F25" w:rsidRDefault="00377F25" w:rsidP="00377F25">
            <w:pPr>
              <w:pStyle w:val="aa"/>
              <w:rPr>
                <w:b/>
                <w:bCs/>
              </w:rPr>
            </w:pPr>
            <w:r w:rsidRPr="00377F25">
              <w:rPr>
                <w:b/>
                <w:bCs/>
              </w:rPr>
              <w:tab/>
            </w:r>
            <w:r w:rsidRPr="00377F25">
              <w:rPr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//</w:t>
            </w:r>
            <w:r>
              <w:rPr>
                <w:rFonts w:hint="eastAsia"/>
                <w:b/>
                <w:bCs/>
              </w:rPr>
              <w:t>删除</w:t>
            </w:r>
          </w:p>
          <w:p w:rsidR="00377F25" w:rsidRDefault="00377F25" w:rsidP="00377F25">
            <w:pPr>
              <w:pStyle w:val="aa"/>
              <w:rPr>
                <w:b/>
                <w:bCs/>
              </w:rPr>
            </w:pPr>
            <w:r w:rsidRPr="00377F25">
              <w:rPr>
                <w:b/>
                <w:bCs/>
              </w:rPr>
              <w:tab/>
              <w:t>}</w:t>
            </w: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数据结构</w:t>
            </w:r>
          </w:p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:rsidR="00BB23C9" w:rsidRDefault="00BB23C9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BB23C9" w:rsidRPr="00631A38" w:rsidRDefault="00BB23C9" w:rsidP="002A6484">
            <w:pPr>
              <w:rPr>
                <w:i/>
                <w:iCs/>
                <w:sz w:val="18"/>
              </w:rPr>
            </w:pP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:rsidR="00BB23C9" w:rsidRDefault="00BB23C9">
            <w:pPr>
              <w:rPr>
                <w:i/>
                <w:iCs/>
              </w:rPr>
            </w:pPr>
          </w:p>
        </w:tc>
      </w:tr>
    </w:tbl>
    <w:p w:rsidR="00BB23C9" w:rsidRDefault="00BB23C9">
      <w:pPr>
        <w:rPr>
          <w:i/>
          <w:iCs/>
        </w:rPr>
      </w:pPr>
    </w:p>
    <w:p w:rsidR="005A287C" w:rsidRDefault="005A287C" w:rsidP="005A287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模块</w:t>
      </w:r>
      <w:r>
        <w:rPr>
          <w:rFonts w:hint="eastAsia"/>
        </w:rPr>
        <w:t>A-2</w:t>
      </w:r>
    </w:p>
    <w:p w:rsidR="005A287C" w:rsidRDefault="005A287C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5A287C" w:rsidTr="00EC4B43">
        <w:tc>
          <w:tcPr>
            <w:tcW w:w="1676" w:type="dxa"/>
            <w:shd w:val="clear" w:color="auto" w:fill="D9D9D9"/>
          </w:tcPr>
          <w:p w:rsidR="005A287C" w:rsidRDefault="005A287C" w:rsidP="00EC4B4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:rsidR="005A287C" w:rsidRDefault="007F22E2" w:rsidP="00EC4B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赠品活动管理</w:t>
            </w:r>
          </w:p>
        </w:tc>
      </w:tr>
      <w:tr w:rsidR="005A287C" w:rsidTr="00EC4B43">
        <w:tc>
          <w:tcPr>
            <w:tcW w:w="1676" w:type="dxa"/>
            <w:shd w:val="clear" w:color="auto" w:fill="D9D9D9"/>
          </w:tcPr>
          <w:p w:rsidR="005A287C" w:rsidRDefault="005A287C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:rsidR="005A287C" w:rsidRDefault="007F22E2" w:rsidP="00EC4B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活动包括买就送、</w:t>
            </w:r>
            <w:proofErr w:type="gramStart"/>
            <w:r>
              <w:rPr>
                <w:rFonts w:hint="eastAsia"/>
                <w:i/>
                <w:iCs/>
                <w:sz w:val="18"/>
              </w:rPr>
              <w:t>买满送</w:t>
            </w:r>
            <w:proofErr w:type="gramEnd"/>
            <w:r>
              <w:rPr>
                <w:rFonts w:hint="eastAsia"/>
                <w:i/>
                <w:iCs/>
                <w:sz w:val="18"/>
              </w:rPr>
              <w:t>、买指定送等类型的活动的添加、编辑和删除</w:t>
            </w:r>
          </w:p>
        </w:tc>
      </w:tr>
      <w:tr w:rsidR="005A287C" w:rsidTr="00EC4B43">
        <w:tc>
          <w:tcPr>
            <w:tcW w:w="1676" w:type="dxa"/>
            <w:shd w:val="clear" w:color="auto" w:fill="D9D9D9"/>
          </w:tcPr>
          <w:p w:rsidR="005A287C" w:rsidRDefault="005A287C" w:rsidP="00EC4B43">
            <w:pPr>
              <w:jc w:val="center"/>
              <w:rPr>
                <w:sz w:val="18"/>
              </w:rPr>
            </w:pPr>
          </w:p>
          <w:p w:rsidR="005A287C" w:rsidRDefault="005A287C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5A287C" w:rsidRDefault="005A287C" w:rsidP="00EC4B43">
            <w:pPr>
              <w:pStyle w:val="aa"/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:rsidR="00D33BF8" w:rsidRDefault="00D33BF8" w:rsidP="00EC4B43">
            <w:pPr>
              <w:pStyle w:val="aa"/>
            </w:pPr>
          </w:p>
          <w:p w:rsidR="00D33BF8" w:rsidRDefault="00D33BF8" w:rsidP="00EC4B43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活动的添加</w:t>
            </w:r>
          </w:p>
          <w:p w:rsidR="00D33BF8" w:rsidRDefault="00D33BF8" w:rsidP="00D33BF8">
            <w:pPr>
              <w:pStyle w:val="aa"/>
            </w:pPr>
            <w:r>
              <w:t>public function add() {</w:t>
            </w:r>
          </w:p>
          <w:p w:rsidR="00D33BF8" w:rsidRDefault="00D33BF8" w:rsidP="00D33BF8">
            <w:pPr>
              <w:pStyle w:val="aa"/>
            </w:pPr>
          </w:p>
          <w:p w:rsidR="00D33BF8" w:rsidRDefault="00D33BF8" w:rsidP="00D33BF8">
            <w:pPr>
              <w:pStyle w:val="aa"/>
            </w:pPr>
            <w:r>
              <w:rPr>
                <w:rFonts w:hint="eastAsia"/>
              </w:rPr>
              <w:t>}</w:t>
            </w:r>
          </w:p>
          <w:p w:rsidR="00CF13CA" w:rsidRDefault="00CF13CA" w:rsidP="00D33BF8">
            <w:pPr>
              <w:pStyle w:val="aa"/>
            </w:pPr>
          </w:p>
          <w:p w:rsidR="00CF13CA" w:rsidRDefault="00CF13CA" w:rsidP="00D33BF8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活动的修改</w:t>
            </w:r>
          </w:p>
          <w:p w:rsidR="00CF13CA" w:rsidRDefault="00CF13CA" w:rsidP="00CF13CA">
            <w:pPr>
              <w:pStyle w:val="aa"/>
            </w:pPr>
            <w:r>
              <w:t>public function edit() {</w:t>
            </w:r>
          </w:p>
          <w:p w:rsidR="00CF13CA" w:rsidRDefault="00CF13CA" w:rsidP="00CF13CA">
            <w:pPr>
              <w:pStyle w:val="aa"/>
            </w:pPr>
          </w:p>
          <w:p w:rsidR="00CF13CA" w:rsidRDefault="00CF13CA" w:rsidP="00CF13CA">
            <w:pPr>
              <w:pStyle w:val="aa"/>
            </w:pPr>
            <w:r>
              <w:rPr>
                <w:rFonts w:hint="eastAsia"/>
              </w:rPr>
              <w:t>}</w:t>
            </w:r>
          </w:p>
          <w:p w:rsidR="00D2512C" w:rsidRDefault="00D2512C" w:rsidP="00D2512C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活动的查看</w:t>
            </w:r>
          </w:p>
          <w:p w:rsidR="00D2512C" w:rsidRDefault="00D2512C" w:rsidP="00D2512C">
            <w:pPr>
              <w:pStyle w:val="aa"/>
            </w:pPr>
            <w:r>
              <w:t xml:space="preserve">public function </w:t>
            </w:r>
            <w:r w:rsidR="00974516">
              <w:rPr>
                <w:rFonts w:hint="eastAsia"/>
              </w:rPr>
              <w:t>view</w:t>
            </w:r>
            <w:r>
              <w:t>() {</w:t>
            </w:r>
          </w:p>
          <w:p w:rsidR="00D2512C" w:rsidRDefault="00D2512C" w:rsidP="00D2512C">
            <w:pPr>
              <w:pStyle w:val="aa"/>
            </w:pPr>
          </w:p>
          <w:p w:rsidR="00D2512C" w:rsidRDefault="00D2512C" w:rsidP="00D2512C">
            <w:pPr>
              <w:pStyle w:val="aa"/>
            </w:pPr>
            <w:r>
              <w:rPr>
                <w:rFonts w:hint="eastAsia"/>
              </w:rPr>
              <w:t>}</w:t>
            </w:r>
          </w:p>
          <w:p w:rsidR="000D1C7E" w:rsidRDefault="000D1C7E" w:rsidP="00D2512C">
            <w:pPr>
              <w:pStyle w:val="aa"/>
            </w:pPr>
          </w:p>
          <w:p w:rsidR="000D1C7E" w:rsidRDefault="000D1C7E" w:rsidP="000D1C7E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活动的删除</w:t>
            </w:r>
          </w:p>
          <w:p w:rsidR="000D1C7E" w:rsidRDefault="000D1C7E" w:rsidP="000D1C7E">
            <w:pPr>
              <w:pStyle w:val="aa"/>
            </w:pPr>
            <w:r>
              <w:t xml:space="preserve">public function </w:t>
            </w:r>
            <w:r>
              <w:rPr>
                <w:rFonts w:hint="eastAsia"/>
              </w:rPr>
              <w:t>delete</w:t>
            </w:r>
            <w:r>
              <w:t>() {</w:t>
            </w:r>
          </w:p>
          <w:p w:rsidR="000D1C7E" w:rsidRDefault="000D1C7E" w:rsidP="000D1C7E">
            <w:pPr>
              <w:pStyle w:val="aa"/>
            </w:pPr>
          </w:p>
          <w:p w:rsidR="000D1C7E" w:rsidRDefault="000D1C7E" w:rsidP="000D1C7E">
            <w:pPr>
              <w:pStyle w:val="aa"/>
            </w:pPr>
            <w:r>
              <w:rPr>
                <w:rFonts w:hint="eastAsia"/>
              </w:rPr>
              <w:t>}</w:t>
            </w:r>
          </w:p>
          <w:p w:rsidR="000D1C7E" w:rsidRDefault="000D1C7E" w:rsidP="00D2512C">
            <w:pPr>
              <w:pStyle w:val="aa"/>
            </w:pPr>
          </w:p>
          <w:p w:rsidR="00152A4C" w:rsidRPr="00152A4C" w:rsidRDefault="00152A4C" w:rsidP="00EC4B43">
            <w:pPr>
              <w:pStyle w:val="aa"/>
              <w:rPr>
                <w:b/>
                <w:bCs/>
              </w:rPr>
            </w:pPr>
          </w:p>
          <w:p w:rsidR="005A287C" w:rsidRDefault="005A287C" w:rsidP="00EC4B43">
            <w:pPr>
              <w:rPr>
                <w:b/>
                <w:bCs/>
                <w:sz w:val="18"/>
              </w:rPr>
            </w:pPr>
          </w:p>
        </w:tc>
      </w:tr>
      <w:tr w:rsidR="005A287C" w:rsidTr="00EC4B43">
        <w:tc>
          <w:tcPr>
            <w:tcW w:w="1676" w:type="dxa"/>
            <w:shd w:val="clear" w:color="auto" w:fill="D9D9D9"/>
          </w:tcPr>
          <w:p w:rsidR="005A287C" w:rsidRDefault="005A287C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数据结构</w:t>
            </w:r>
          </w:p>
          <w:p w:rsidR="005A287C" w:rsidRDefault="005A287C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:rsidR="005A287C" w:rsidRDefault="005A287C" w:rsidP="00EC4B43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2A6484" w:rsidRDefault="002A6484" w:rsidP="00EC4B43">
            <w:pPr>
              <w:rPr>
                <w:rFonts w:ascii="宋体" w:hAnsi="宋体"/>
                <w:i/>
                <w:iCs/>
                <w:sz w:val="18"/>
              </w:rPr>
            </w:pPr>
          </w:p>
          <w:p w:rsidR="005A287C" w:rsidRDefault="005A287C" w:rsidP="00D33BF8">
            <w:pPr>
              <w:rPr>
                <w:i/>
                <w:iCs/>
                <w:sz w:val="18"/>
              </w:rPr>
            </w:pPr>
          </w:p>
        </w:tc>
      </w:tr>
      <w:tr w:rsidR="005A287C" w:rsidTr="00EC4B43">
        <w:tc>
          <w:tcPr>
            <w:tcW w:w="1676" w:type="dxa"/>
            <w:shd w:val="clear" w:color="auto" w:fill="D9D9D9"/>
          </w:tcPr>
          <w:p w:rsidR="005A287C" w:rsidRDefault="005A287C" w:rsidP="00EC4B4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:rsidR="005A287C" w:rsidRDefault="005A287C" w:rsidP="00EC4B43">
            <w:pPr>
              <w:rPr>
                <w:i/>
                <w:iCs/>
              </w:rPr>
            </w:pPr>
          </w:p>
        </w:tc>
      </w:tr>
    </w:tbl>
    <w:p w:rsidR="005A287C" w:rsidRDefault="005A287C">
      <w:pPr>
        <w:rPr>
          <w:i/>
          <w:iCs/>
        </w:rPr>
      </w:pPr>
    </w:p>
    <w:p w:rsidR="00BB23C9" w:rsidRDefault="00BB23C9">
      <w:pPr>
        <w:pStyle w:val="1"/>
        <w:spacing w:before="175" w:after="175"/>
      </w:pPr>
      <w:bookmarkStart w:id="42" w:name="_Toc16479052"/>
      <w:r>
        <w:rPr>
          <w:rFonts w:hint="eastAsia"/>
        </w:rPr>
        <w:t xml:space="preserve">4. </w:t>
      </w:r>
      <w:r>
        <w:rPr>
          <w:rFonts w:hint="eastAsia"/>
        </w:rPr>
        <w:t>子系统</w:t>
      </w:r>
      <w:r>
        <w:rPr>
          <w:rFonts w:hint="eastAsia"/>
        </w:rPr>
        <w:t>B</w:t>
      </w:r>
      <w:r>
        <w:rPr>
          <w:rFonts w:hint="eastAsia"/>
        </w:rPr>
        <w:t>的模块设计</w:t>
      </w:r>
      <w:bookmarkEnd w:id="42"/>
    </w:p>
    <w:p w:rsidR="00BB23C9" w:rsidRDefault="00522960">
      <w:pPr>
        <w:pStyle w:val="2"/>
      </w:pPr>
      <w:bookmarkStart w:id="43" w:name="_Toc16479053"/>
      <w:r>
        <w:rPr>
          <w:rFonts w:hint="eastAsia"/>
        </w:rPr>
        <w:t>4.1</w:t>
      </w:r>
      <w:r w:rsidR="00BB23C9">
        <w:rPr>
          <w:rFonts w:hint="eastAsia"/>
        </w:rPr>
        <w:t xml:space="preserve"> </w:t>
      </w:r>
      <w:r w:rsidR="00BB23C9">
        <w:rPr>
          <w:rFonts w:hint="eastAsia"/>
        </w:rPr>
        <w:t>模块</w:t>
      </w:r>
      <w:r w:rsidR="00BB23C9">
        <w:rPr>
          <w:rFonts w:hint="eastAsia"/>
        </w:rPr>
        <w:t>B-</w:t>
      </w:r>
      <w:bookmarkEnd w:id="43"/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:rsidR="00BB23C9" w:rsidRDefault="00D33BF8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赠品规则的计算</w:t>
            </w: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:rsidR="00BB23C9" w:rsidRDefault="00D33BF8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包括买就送、</w:t>
            </w:r>
            <w:proofErr w:type="gramStart"/>
            <w:r>
              <w:rPr>
                <w:rFonts w:hint="eastAsia"/>
                <w:i/>
                <w:iCs/>
                <w:sz w:val="18"/>
              </w:rPr>
              <w:t>买满送</w:t>
            </w:r>
            <w:proofErr w:type="gramEnd"/>
            <w:r>
              <w:rPr>
                <w:rFonts w:hint="eastAsia"/>
                <w:i/>
                <w:iCs/>
                <w:sz w:val="18"/>
              </w:rPr>
              <w:t>、买指定送、和排它等多种类型规则的计算</w:t>
            </w: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</w:p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BB23C9" w:rsidRDefault="00BB23C9">
            <w:pPr>
              <w:pStyle w:val="aa"/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:rsidR="00BE52AC" w:rsidRDefault="00BE52AC">
            <w:pPr>
              <w:pStyle w:val="aa"/>
            </w:pPr>
          </w:p>
          <w:p w:rsidR="00D33BF8" w:rsidRPr="0002536A" w:rsidRDefault="00D33BF8" w:rsidP="00D33BF8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此处的参数</w:t>
            </w:r>
            <w:r>
              <w:t>$trade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传的是该订单的信息，包括订单内所属的所有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等</w:t>
            </w:r>
          </w:p>
          <w:p w:rsidR="00D33BF8" w:rsidRDefault="00D33BF8" w:rsidP="00D33BF8">
            <w:pPr>
              <w:pStyle w:val="aa"/>
            </w:pPr>
            <w:r w:rsidRPr="0002536A">
              <w:t>public function gifts($trades) {</w:t>
            </w:r>
          </w:p>
          <w:p w:rsidR="00D33BF8" w:rsidRDefault="00D33BF8" w:rsidP="00D33BF8">
            <w:pPr>
              <w:pStyle w:val="aa"/>
            </w:pPr>
            <w:r w:rsidRPr="0002536A">
              <w:t xml:space="preserve">  return $</w:t>
            </w:r>
            <w:proofErr w:type="spellStart"/>
            <w:r w:rsidRPr="0002536A">
              <w:t>giftarr_num</w:t>
            </w:r>
            <w:proofErr w:type="spellEnd"/>
            <w:r w:rsidRPr="0002536A">
              <w:t>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返回计算好的赠品名称和赠品的数量</w:t>
            </w:r>
          </w:p>
          <w:p w:rsidR="00D33BF8" w:rsidRDefault="00D33BF8" w:rsidP="00D33BF8">
            <w:pPr>
              <w:pStyle w:val="aa"/>
            </w:pPr>
            <w:r>
              <w:rPr>
                <w:rFonts w:hint="eastAsia"/>
              </w:rPr>
              <w:t>}</w:t>
            </w:r>
          </w:p>
          <w:p w:rsidR="00D33BF8" w:rsidRDefault="00D33BF8" w:rsidP="00D33BF8">
            <w:pPr>
              <w:pStyle w:val="aa"/>
            </w:pPr>
            <w:r>
              <w:rPr>
                <w:rFonts w:hint="eastAsia"/>
              </w:rPr>
              <w:t>该函数根据订单，计算出要赠送的赠品。</w:t>
            </w:r>
          </w:p>
          <w:p w:rsidR="00D33BF8" w:rsidRPr="00D33BF8" w:rsidRDefault="00D33BF8">
            <w:pPr>
              <w:pStyle w:val="aa"/>
              <w:rPr>
                <w:b/>
                <w:bCs/>
              </w:rPr>
            </w:pPr>
          </w:p>
          <w:p w:rsidR="00BB23C9" w:rsidRDefault="00BB23C9">
            <w:pPr>
              <w:rPr>
                <w:b/>
                <w:bCs/>
                <w:sz w:val="18"/>
              </w:rPr>
            </w:pP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</w:t>
            </w:r>
          </w:p>
          <w:p w:rsidR="00BB23C9" w:rsidRDefault="00BB23C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:rsidR="00BB23C9" w:rsidRDefault="00BB23C9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BE52AC" w:rsidRDefault="00BE52AC">
            <w:pPr>
              <w:rPr>
                <w:rFonts w:ascii="宋体" w:hAnsi="宋体"/>
                <w:i/>
                <w:iCs/>
                <w:sz w:val="18"/>
              </w:rPr>
            </w:pP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赠品根据不同的活动来利用不同的赠品规则计算出最终的赠品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 w:rsidRPr="00877B88">
              <w:rPr>
                <w:rFonts w:ascii="宋体" w:hAnsi="宋体" w:hint="eastAsia"/>
                <w:i/>
                <w:iCs/>
                <w:sz w:val="18"/>
              </w:rPr>
              <w:t>//买就送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 w:rsidRPr="00877B88">
              <w:rPr>
                <w:rFonts w:ascii="宋体" w:hAnsi="宋体"/>
                <w:i/>
                <w:iCs/>
                <w:sz w:val="18"/>
              </w:rPr>
              <w:t xml:space="preserve">public function </w:t>
            </w:r>
            <w:proofErr w:type="spellStart"/>
            <w:r w:rsidRPr="00877B88">
              <w:rPr>
                <w:rFonts w:ascii="宋体" w:hAnsi="宋体"/>
                <w:i/>
                <w:iCs/>
                <w:sz w:val="18"/>
              </w:rPr>
              <w:t>mjs</w:t>
            </w:r>
            <w:proofErr w:type="spellEnd"/>
            <w:r w:rsidRPr="00877B88">
              <w:rPr>
                <w:rFonts w:ascii="宋体" w:hAnsi="宋体"/>
                <w:i/>
                <w:iCs/>
                <w:sz w:val="18"/>
              </w:rPr>
              <w:t>($vid, $</w:t>
            </w:r>
            <w:proofErr w:type="spellStart"/>
            <w:r w:rsidRPr="00877B88">
              <w:rPr>
                <w:rFonts w:ascii="宋体" w:hAnsi="宋体"/>
                <w:i/>
                <w:iCs/>
                <w:sz w:val="18"/>
              </w:rPr>
              <w:t>payms</w:t>
            </w:r>
            <w:proofErr w:type="spellEnd"/>
            <w:r w:rsidRPr="00877B88">
              <w:rPr>
                <w:rFonts w:ascii="宋体" w:hAnsi="宋体"/>
                <w:i/>
                <w:iCs/>
                <w:sz w:val="18"/>
              </w:rPr>
              <w:t>, $</w:t>
            </w:r>
            <w:proofErr w:type="spellStart"/>
            <w:r w:rsidRPr="00877B88">
              <w:rPr>
                <w:rFonts w:ascii="宋体" w:hAnsi="宋体"/>
                <w:i/>
                <w:iCs/>
                <w:sz w:val="18"/>
              </w:rPr>
              <w:t>paynum</w:t>
            </w:r>
            <w:proofErr w:type="spellEnd"/>
            <w:r w:rsidRPr="00877B88">
              <w:rPr>
                <w:rFonts w:ascii="宋体" w:hAnsi="宋体"/>
                <w:i/>
                <w:iCs/>
                <w:sz w:val="18"/>
              </w:rPr>
              <w:t>) {</w:t>
            </w:r>
          </w:p>
          <w:p w:rsidR="00C34052" w:rsidRDefault="00C34052" w:rsidP="00C34052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//返回记过计算要赠送的赠品名称和数量</w:t>
            </w:r>
          </w:p>
          <w:p w:rsidR="00C34052" w:rsidRPr="00C34052" w:rsidRDefault="00C34052" w:rsidP="00D33BF8">
            <w:pPr>
              <w:rPr>
                <w:rFonts w:ascii="宋体" w:hAnsi="宋体"/>
                <w:i/>
                <w:iCs/>
                <w:sz w:val="18"/>
              </w:rPr>
            </w:pP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}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</w:p>
          <w:p w:rsidR="00D33BF8" w:rsidRPr="005F796B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 w:rsidRPr="005F796B">
              <w:rPr>
                <w:rFonts w:ascii="宋体" w:hAnsi="宋体" w:hint="eastAsia"/>
                <w:i/>
                <w:iCs/>
                <w:sz w:val="18"/>
              </w:rPr>
              <w:t>//</w:t>
            </w:r>
            <w:proofErr w:type="gramStart"/>
            <w:r w:rsidRPr="005F796B">
              <w:rPr>
                <w:rFonts w:ascii="宋体" w:hAnsi="宋体" w:hint="eastAsia"/>
                <w:i/>
                <w:iCs/>
                <w:sz w:val="18"/>
              </w:rPr>
              <w:t>买满送</w:t>
            </w:r>
            <w:proofErr w:type="gramEnd"/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 w:rsidRPr="005F796B">
              <w:rPr>
                <w:rFonts w:ascii="宋体" w:hAnsi="宋体"/>
                <w:i/>
                <w:iCs/>
                <w:sz w:val="18"/>
              </w:rPr>
              <w:t>public function mms($vid, $</w:t>
            </w:r>
            <w:proofErr w:type="spellStart"/>
            <w:r w:rsidRPr="005F796B">
              <w:rPr>
                <w:rFonts w:ascii="宋体" w:hAnsi="宋体"/>
                <w:i/>
                <w:iCs/>
                <w:sz w:val="18"/>
              </w:rPr>
              <w:t>payms</w:t>
            </w:r>
            <w:proofErr w:type="spellEnd"/>
            <w:r w:rsidRPr="005F796B">
              <w:rPr>
                <w:rFonts w:ascii="宋体" w:hAnsi="宋体"/>
                <w:i/>
                <w:iCs/>
                <w:sz w:val="18"/>
              </w:rPr>
              <w:t>) {</w:t>
            </w:r>
          </w:p>
          <w:p w:rsidR="00C34052" w:rsidRDefault="00C34052" w:rsidP="00C34052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//返回记过计算要赠送的赠品名称和数量</w:t>
            </w:r>
          </w:p>
          <w:p w:rsidR="00C34052" w:rsidRPr="00C34052" w:rsidRDefault="00C34052" w:rsidP="00D33BF8">
            <w:pPr>
              <w:rPr>
                <w:rFonts w:ascii="宋体" w:hAnsi="宋体"/>
                <w:i/>
                <w:iCs/>
                <w:sz w:val="18"/>
              </w:rPr>
            </w:pP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lastRenderedPageBreak/>
              <w:t>}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</w:p>
          <w:p w:rsidR="00D33BF8" w:rsidRPr="00B62F54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 w:rsidRPr="00B62F54">
              <w:rPr>
                <w:rFonts w:ascii="宋体" w:hAnsi="宋体" w:hint="eastAsia"/>
                <w:i/>
                <w:iCs/>
                <w:sz w:val="18"/>
              </w:rPr>
              <w:t>//买指定送之按比例送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p</w:t>
            </w:r>
            <w:r w:rsidRPr="00B62F54">
              <w:rPr>
                <w:rFonts w:ascii="宋体" w:hAnsi="宋体"/>
                <w:i/>
                <w:iCs/>
                <w:sz w:val="18"/>
              </w:rPr>
              <w:t xml:space="preserve">ublic function </w:t>
            </w:r>
            <w:proofErr w:type="spellStart"/>
            <w:r w:rsidRPr="00B62F54">
              <w:rPr>
                <w:rFonts w:ascii="宋体" w:hAnsi="宋体"/>
                <w:i/>
                <w:iCs/>
                <w:sz w:val="18"/>
              </w:rPr>
              <w:t>bls</w:t>
            </w:r>
            <w:proofErr w:type="spellEnd"/>
            <w:r w:rsidRPr="00B62F54">
              <w:rPr>
                <w:rFonts w:ascii="宋体" w:hAnsi="宋体"/>
                <w:i/>
                <w:iCs/>
                <w:sz w:val="18"/>
              </w:rPr>
              <w:t>($vid, $</w:t>
            </w:r>
            <w:proofErr w:type="spellStart"/>
            <w:r w:rsidRPr="00B62F54">
              <w:rPr>
                <w:rFonts w:ascii="宋体" w:hAnsi="宋体"/>
                <w:i/>
                <w:iCs/>
                <w:sz w:val="18"/>
              </w:rPr>
              <w:t>paynum</w:t>
            </w:r>
            <w:proofErr w:type="spellEnd"/>
            <w:r w:rsidRPr="00B62F54">
              <w:rPr>
                <w:rFonts w:ascii="宋体" w:hAnsi="宋体"/>
                <w:i/>
                <w:iCs/>
                <w:sz w:val="18"/>
              </w:rPr>
              <w:t>) {</w:t>
            </w:r>
          </w:p>
          <w:p w:rsidR="00C34052" w:rsidRDefault="00C34052" w:rsidP="00C34052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//返回记过计算要赠送的赠品名称和数量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}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</w:p>
          <w:p w:rsidR="00D33BF8" w:rsidRPr="00631A3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 xml:space="preserve"> </w:t>
            </w:r>
            <w:r w:rsidRPr="00631A38">
              <w:rPr>
                <w:rFonts w:ascii="宋体" w:hAnsi="宋体" w:hint="eastAsia"/>
                <w:i/>
                <w:iCs/>
                <w:sz w:val="18"/>
              </w:rPr>
              <w:t>//买指定送之按价格累加送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 w:rsidRPr="00631A38">
              <w:rPr>
                <w:rFonts w:ascii="宋体" w:hAnsi="宋体"/>
                <w:i/>
                <w:iCs/>
                <w:sz w:val="18"/>
              </w:rPr>
              <w:t xml:space="preserve"> public function </w:t>
            </w:r>
            <w:proofErr w:type="spellStart"/>
            <w:r w:rsidRPr="00631A38">
              <w:rPr>
                <w:rFonts w:ascii="宋体" w:hAnsi="宋体"/>
                <w:i/>
                <w:iCs/>
                <w:sz w:val="18"/>
              </w:rPr>
              <w:t>jgs</w:t>
            </w:r>
            <w:proofErr w:type="spellEnd"/>
            <w:r w:rsidRPr="00631A38">
              <w:rPr>
                <w:rFonts w:ascii="宋体" w:hAnsi="宋体"/>
                <w:i/>
                <w:iCs/>
                <w:sz w:val="18"/>
              </w:rPr>
              <w:t>($vid, $</w:t>
            </w:r>
            <w:proofErr w:type="spellStart"/>
            <w:r w:rsidRPr="00631A38">
              <w:rPr>
                <w:rFonts w:ascii="宋体" w:hAnsi="宋体"/>
                <w:i/>
                <w:iCs/>
                <w:sz w:val="18"/>
              </w:rPr>
              <w:t>payms</w:t>
            </w:r>
            <w:proofErr w:type="spellEnd"/>
            <w:r w:rsidRPr="00631A38">
              <w:rPr>
                <w:rFonts w:ascii="宋体" w:hAnsi="宋体"/>
                <w:i/>
                <w:iCs/>
                <w:sz w:val="18"/>
              </w:rPr>
              <w:t>) {</w:t>
            </w:r>
          </w:p>
          <w:p w:rsidR="00C34052" w:rsidRDefault="00C34052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//返回记过计算要赠送的赠品名称和数量</w:t>
            </w:r>
          </w:p>
          <w:p w:rsidR="00D33BF8" w:rsidRDefault="00D33BF8" w:rsidP="00D33BF8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}</w:t>
            </w:r>
          </w:p>
          <w:p w:rsidR="00BB23C9" w:rsidRDefault="00BB23C9">
            <w:pPr>
              <w:rPr>
                <w:i/>
                <w:iCs/>
                <w:sz w:val="18"/>
              </w:rPr>
            </w:pPr>
          </w:p>
        </w:tc>
      </w:tr>
      <w:tr w:rsidR="00BB23C9">
        <w:tc>
          <w:tcPr>
            <w:tcW w:w="1676" w:type="dxa"/>
            <w:shd w:val="clear" w:color="auto" w:fill="D9D9D9"/>
          </w:tcPr>
          <w:p w:rsidR="00BB23C9" w:rsidRDefault="00BB23C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补充说明</w:t>
            </w:r>
          </w:p>
        </w:tc>
        <w:tc>
          <w:tcPr>
            <w:tcW w:w="7044" w:type="dxa"/>
          </w:tcPr>
          <w:p w:rsidR="00BB23C9" w:rsidRDefault="00BB23C9">
            <w:pPr>
              <w:rPr>
                <w:i/>
                <w:iCs/>
              </w:rPr>
            </w:pPr>
          </w:p>
        </w:tc>
      </w:tr>
    </w:tbl>
    <w:p w:rsidR="00BB23C9" w:rsidRDefault="00BB23C9">
      <w:pPr>
        <w:rPr>
          <w:i/>
          <w:iCs/>
        </w:rPr>
      </w:pPr>
    </w:p>
    <w:p w:rsidR="00522960" w:rsidRDefault="00522960" w:rsidP="00522960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模块</w:t>
      </w:r>
      <w:r>
        <w:rPr>
          <w:rFonts w:hint="eastAsia"/>
        </w:rPr>
        <w:t>B-2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:rsidR="00522960" w:rsidRDefault="00164B1E" w:rsidP="00EC4B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订单功能中赠品的审核</w:t>
            </w: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:rsidR="00522960" w:rsidRDefault="00164B1E" w:rsidP="00EC4B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在订单审核中，使用者可以根据已经计算好的赠品列表去选择最终要送的赠品。</w:t>
            </w: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jc w:val="center"/>
              <w:rPr>
                <w:sz w:val="18"/>
              </w:rPr>
            </w:pPr>
          </w:p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522960" w:rsidRDefault="00522960" w:rsidP="00EC4B43">
            <w:pPr>
              <w:pStyle w:val="aa"/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:rsidR="00FC1DC1" w:rsidRDefault="00FC1DC1" w:rsidP="00EC4B43">
            <w:pPr>
              <w:pStyle w:val="aa"/>
            </w:pPr>
          </w:p>
          <w:p w:rsidR="00FC1DC1" w:rsidRDefault="00B05777" w:rsidP="00EC4B43">
            <w:pPr>
              <w:pStyle w:val="aa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在订单审核页面显示所有赠品的列表，同时显示经过计算的赠品名称和数量，方面使用者可以根据需要选择最终的赠品。</w:t>
            </w:r>
          </w:p>
          <w:p w:rsidR="00BE52AC" w:rsidRDefault="00BE52AC" w:rsidP="00EC4B43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</w:t>
            </w:r>
            <w:r w:rsidRPr="00FC1DC1">
              <w:rPr>
                <w:b/>
                <w:bCs/>
              </w:rPr>
              <w:t>$</w:t>
            </w:r>
            <w:proofErr w:type="spellStart"/>
            <w:r w:rsidRPr="00FC1DC1">
              <w:rPr>
                <w:b/>
                <w:bCs/>
              </w:rPr>
              <w:t>all_gift_name</w:t>
            </w:r>
            <w:proofErr w:type="spellEnd"/>
            <w:r>
              <w:rPr>
                <w:rFonts w:hint="eastAsia"/>
                <w:b/>
                <w:bCs/>
              </w:rPr>
              <w:t>是所有的赠品参数</w:t>
            </w:r>
          </w:p>
          <w:p w:rsidR="00BE52AC" w:rsidRDefault="00BE52AC" w:rsidP="00EC4B43">
            <w:pPr>
              <w:pStyle w:val="aa"/>
            </w:pPr>
            <w:r>
              <w:rPr>
                <w:rFonts w:hint="eastAsia"/>
                <w:b/>
                <w:bCs/>
              </w:rPr>
              <w:t>//</w:t>
            </w:r>
            <w:r w:rsidRPr="00FC1DC1">
              <w:rPr>
                <w:b/>
                <w:bCs/>
              </w:rPr>
              <w:t xml:space="preserve"> $content</w:t>
            </w:r>
            <w:r>
              <w:rPr>
                <w:rFonts w:hint="eastAsia"/>
                <w:b/>
                <w:bCs/>
              </w:rPr>
              <w:t>是经过计算要赠送给用户的赠品和数量</w:t>
            </w:r>
          </w:p>
          <w:p w:rsidR="00FC1DC1" w:rsidRP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public function </w:t>
            </w:r>
            <w:proofErr w:type="spellStart"/>
            <w:r w:rsidRPr="00FC1DC1">
              <w:rPr>
                <w:b/>
                <w:bCs/>
              </w:rPr>
              <w:t>get_allchecked_activity</w:t>
            </w:r>
            <w:proofErr w:type="spellEnd"/>
            <w:r w:rsidRPr="00FC1DC1">
              <w:rPr>
                <w:b/>
                <w:bCs/>
              </w:rPr>
              <w:t>($</w:t>
            </w:r>
            <w:proofErr w:type="spellStart"/>
            <w:r w:rsidRPr="00FC1DC1">
              <w:rPr>
                <w:b/>
                <w:bCs/>
              </w:rPr>
              <w:t>all_gift_name</w:t>
            </w:r>
            <w:proofErr w:type="spellEnd"/>
            <w:r w:rsidRPr="00FC1DC1">
              <w:rPr>
                <w:b/>
                <w:bCs/>
              </w:rPr>
              <w:t>, $content) {</w:t>
            </w:r>
          </w:p>
          <w:p w:rsidR="00FC1DC1" w:rsidRP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      $</w:t>
            </w:r>
            <w:proofErr w:type="spellStart"/>
            <w:r w:rsidRPr="00FC1DC1">
              <w:rPr>
                <w:b/>
                <w:bCs/>
              </w:rPr>
              <w:t>all_checked</w:t>
            </w:r>
            <w:proofErr w:type="spellEnd"/>
            <w:r w:rsidRPr="00FC1DC1">
              <w:rPr>
                <w:b/>
                <w:bCs/>
              </w:rPr>
              <w:t xml:space="preserve"> = array();</w:t>
            </w:r>
          </w:p>
          <w:p w:rsidR="00FC1DC1" w:rsidRP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      $gifts = explode(",", $content);</w:t>
            </w:r>
          </w:p>
          <w:p w:rsidR="00FC1DC1" w:rsidRP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       </w:t>
            </w:r>
            <w:proofErr w:type="spellStart"/>
            <w:r w:rsidRPr="00FC1DC1">
              <w:rPr>
                <w:b/>
                <w:bCs/>
              </w:rPr>
              <w:t>foreach</w:t>
            </w:r>
            <w:proofErr w:type="spellEnd"/>
            <w:r w:rsidRPr="00FC1DC1">
              <w:rPr>
                <w:b/>
                <w:bCs/>
              </w:rPr>
              <w:t xml:space="preserve"> ($gifts as $v) {</w:t>
            </w:r>
          </w:p>
          <w:p w:rsidR="00FC1DC1" w:rsidRP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          $</w:t>
            </w:r>
            <w:proofErr w:type="spellStart"/>
            <w:r w:rsidRPr="00FC1DC1">
              <w:rPr>
                <w:b/>
                <w:bCs/>
              </w:rPr>
              <w:t>each_gift</w:t>
            </w:r>
            <w:proofErr w:type="spellEnd"/>
            <w:r w:rsidRPr="00FC1DC1">
              <w:rPr>
                <w:b/>
                <w:bCs/>
              </w:rPr>
              <w:t xml:space="preserve"> = explode("*", $v);</w:t>
            </w:r>
          </w:p>
          <w:p w:rsidR="00FC1DC1" w:rsidRP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          $</w:t>
            </w:r>
            <w:proofErr w:type="spellStart"/>
            <w:r w:rsidRPr="00FC1DC1">
              <w:rPr>
                <w:b/>
                <w:bCs/>
              </w:rPr>
              <w:t>all_checked</w:t>
            </w:r>
            <w:proofErr w:type="spellEnd"/>
            <w:r w:rsidRPr="00FC1DC1">
              <w:rPr>
                <w:b/>
                <w:bCs/>
              </w:rPr>
              <w:t>[$</w:t>
            </w:r>
            <w:proofErr w:type="spellStart"/>
            <w:r w:rsidRPr="00FC1DC1">
              <w:rPr>
                <w:b/>
                <w:bCs/>
              </w:rPr>
              <w:t>each_gift</w:t>
            </w:r>
            <w:proofErr w:type="spellEnd"/>
            <w:r w:rsidRPr="00FC1DC1">
              <w:rPr>
                <w:b/>
                <w:bCs/>
              </w:rPr>
              <w:t>[0]] = $</w:t>
            </w:r>
            <w:proofErr w:type="spellStart"/>
            <w:r w:rsidRPr="00FC1DC1">
              <w:rPr>
                <w:b/>
                <w:bCs/>
              </w:rPr>
              <w:t>each_gift</w:t>
            </w:r>
            <w:proofErr w:type="spellEnd"/>
            <w:r w:rsidRPr="00FC1DC1">
              <w:rPr>
                <w:b/>
                <w:bCs/>
              </w:rPr>
              <w:t>[1];</w:t>
            </w:r>
          </w:p>
          <w:p w:rsidR="00FC1DC1" w:rsidRDefault="00FC1DC1" w:rsidP="00FC1DC1">
            <w:pPr>
              <w:pStyle w:val="aa"/>
              <w:rPr>
                <w:b/>
                <w:bCs/>
              </w:rPr>
            </w:pPr>
            <w:r w:rsidRPr="00FC1DC1">
              <w:rPr>
                <w:b/>
                <w:bCs/>
              </w:rPr>
              <w:t xml:space="preserve">        }</w:t>
            </w:r>
          </w:p>
          <w:p w:rsidR="00FC1DC1" w:rsidRDefault="00FC1DC1" w:rsidP="00FC1DC1">
            <w:pPr>
              <w:pStyle w:val="aa"/>
              <w:rPr>
                <w:b/>
                <w:bCs/>
              </w:rPr>
            </w:pPr>
            <w:r>
              <w:rPr>
                <w:b/>
                <w:bCs/>
              </w:rPr>
              <w:t>……</w:t>
            </w:r>
            <w:r>
              <w:rPr>
                <w:rFonts w:hint="eastAsia"/>
                <w:b/>
                <w:bCs/>
              </w:rPr>
              <w:t>.</w:t>
            </w:r>
          </w:p>
          <w:p w:rsidR="00BE52AC" w:rsidRDefault="00BE52AC" w:rsidP="00FC1DC1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</w:t>
            </w:r>
            <w:r>
              <w:rPr>
                <w:rFonts w:hint="eastAsia"/>
                <w:b/>
                <w:bCs/>
              </w:rPr>
              <w:t>循环所有赠品，将结果计算的赠品和数量加上特殊符号，显示在页面，作为提示，方便使用者选择</w:t>
            </w:r>
          </w:p>
          <w:p w:rsidR="00FC1DC1" w:rsidRDefault="00FC1DC1" w:rsidP="00FC1DC1">
            <w:pPr>
              <w:pStyle w:val="aa"/>
              <w:rPr>
                <w:b/>
                <w:bCs/>
              </w:rPr>
            </w:pPr>
          </w:p>
          <w:p w:rsidR="00FC1DC1" w:rsidRDefault="00FC1DC1" w:rsidP="00FC1DC1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}</w:t>
            </w:r>
          </w:p>
          <w:p w:rsidR="00FC1DC1" w:rsidRDefault="00FC1DC1" w:rsidP="00FC1DC1">
            <w:pPr>
              <w:pStyle w:val="aa"/>
              <w:rPr>
                <w:b/>
                <w:bCs/>
              </w:rPr>
            </w:pPr>
          </w:p>
          <w:p w:rsidR="00522960" w:rsidRDefault="00522960" w:rsidP="00EC4B43">
            <w:pPr>
              <w:rPr>
                <w:b/>
                <w:bCs/>
                <w:sz w:val="18"/>
              </w:rPr>
            </w:pP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数据结构</w:t>
            </w:r>
          </w:p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:rsidR="00522960" w:rsidRDefault="00522960" w:rsidP="00EC4B43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522960" w:rsidRDefault="00522960" w:rsidP="00EC4B43">
            <w:pPr>
              <w:rPr>
                <w:i/>
                <w:iCs/>
                <w:sz w:val="18"/>
              </w:rPr>
            </w:pP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:rsidR="00522960" w:rsidRDefault="00522960" w:rsidP="00EC4B43">
            <w:pPr>
              <w:rPr>
                <w:i/>
                <w:iCs/>
              </w:rPr>
            </w:pPr>
          </w:p>
        </w:tc>
      </w:tr>
    </w:tbl>
    <w:p w:rsidR="00522960" w:rsidRDefault="00522960">
      <w:pPr>
        <w:rPr>
          <w:i/>
          <w:iCs/>
        </w:rPr>
      </w:pPr>
    </w:p>
    <w:p w:rsidR="00522960" w:rsidRDefault="00522960" w:rsidP="0052296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模块</w:t>
      </w:r>
      <w:r>
        <w:rPr>
          <w:rFonts w:hint="eastAsia"/>
        </w:rPr>
        <w:t>B-3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:rsidR="00522960" w:rsidRDefault="00AE1900" w:rsidP="00EC4B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出货指示中的赠品信息的添加</w:t>
            </w: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:rsidR="00522960" w:rsidRDefault="00164B1E" w:rsidP="00EC4B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sz w:val="18"/>
              </w:rPr>
              <w:t>出货单头和单体中会出现要赠送给用户的最终赠品名称和数量，方便仓库去发货。</w:t>
            </w: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jc w:val="center"/>
              <w:rPr>
                <w:sz w:val="18"/>
              </w:rPr>
            </w:pPr>
          </w:p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522960" w:rsidRDefault="00522960" w:rsidP="00EC4B43">
            <w:pPr>
              <w:pStyle w:val="aa"/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:rsidR="006C125C" w:rsidRDefault="006C125C" w:rsidP="00EC4B43">
            <w:pPr>
              <w:pStyle w:val="aa"/>
            </w:pPr>
          </w:p>
          <w:p w:rsidR="006C125C" w:rsidRDefault="006C125C" w:rsidP="006C125C">
            <w:pPr>
              <w:pStyle w:val="aa"/>
              <w:rPr>
                <w:b/>
                <w:bCs/>
              </w:rPr>
            </w:pPr>
            <w:r w:rsidRPr="006C125C">
              <w:rPr>
                <w:rFonts w:hint="eastAsia"/>
                <w:b/>
                <w:bCs/>
              </w:rPr>
              <w:t>//</w:t>
            </w:r>
            <w:r w:rsidRPr="006C125C">
              <w:rPr>
                <w:rFonts w:hint="eastAsia"/>
                <w:b/>
                <w:bCs/>
              </w:rPr>
              <w:t>把赠品插入出货单体</w:t>
            </w:r>
          </w:p>
          <w:p w:rsidR="006C125C" w:rsidRDefault="006C125C" w:rsidP="006C125C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//$</w:t>
            </w:r>
            <w:proofErr w:type="spellStart"/>
            <w:r>
              <w:rPr>
                <w:rFonts w:hint="eastAsia"/>
                <w:b/>
                <w:bCs/>
              </w:rPr>
              <w:t>uuid</w:t>
            </w:r>
            <w:proofErr w:type="spellEnd"/>
            <w:r>
              <w:rPr>
                <w:rFonts w:hint="eastAsia"/>
                <w:b/>
                <w:bCs/>
              </w:rPr>
              <w:t>是自动生成的不可重复随机数，确保每条信息不可重复</w:t>
            </w:r>
          </w:p>
          <w:p w:rsidR="006C125C" w:rsidRDefault="006C125C" w:rsidP="006C125C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</w:t>
            </w:r>
            <w:r w:rsidRPr="006C125C">
              <w:rPr>
                <w:b/>
                <w:bCs/>
              </w:rPr>
              <w:t>$</w:t>
            </w:r>
            <w:proofErr w:type="spellStart"/>
            <w:r w:rsidRPr="006C125C">
              <w:rPr>
                <w:b/>
                <w:bCs/>
              </w:rPr>
              <w:t>gifts_string</w:t>
            </w:r>
            <w:proofErr w:type="spellEnd"/>
            <w:r>
              <w:rPr>
                <w:rFonts w:hint="eastAsia"/>
                <w:b/>
                <w:bCs/>
              </w:rPr>
              <w:t>是要插入出货单体的赠品信息</w:t>
            </w:r>
          </w:p>
          <w:p w:rsidR="006C125C" w:rsidRPr="006C125C" w:rsidRDefault="006C125C" w:rsidP="006C125C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//$trade</w:t>
            </w:r>
            <w:r>
              <w:rPr>
                <w:rFonts w:hint="eastAsia"/>
                <w:b/>
                <w:bCs/>
              </w:rPr>
              <w:t>订单信息</w:t>
            </w:r>
          </w:p>
          <w:p w:rsidR="006C125C" w:rsidRPr="006C125C" w:rsidRDefault="006C125C" w:rsidP="006C125C">
            <w:pPr>
              <w:pStyle w:val="aa"/>
              <w:rPr>
                <w:b/>
                <w:bCs/>
              </w:rPr>
            </w:pPr>
            <w:r w:rsidRPr="006C125C">
              <w:rPr>
                <w:b/>
                <w:bCs/>
              </w:rPr>
              <w:t xml:space="preserve">public function </w:t>
            </w:r>
            <w:proofErr w:type="spellStart"/>
            <w:r w:rsidRPr="006C125C">
              <w:rPr>
                <w:b/>
                <w:bCs/>
              </w:rPr>
              <w:t>send_gifts_number</w:t>
            </w:r>
            <w:proofErr w:type="spellEnd"/>
            <w:r w:rsidRPr="006C125C">
              <w:rPr>
                <w:b/>
                <w:bCs/>
              </w:rPr>
              <w:t>($</w:t>
            </w:r>
            <w:proofErr w:type="spellStart"/>
            <w:r w:rsidRPr="006C125C">
              <w:rPr>
                <w:b/>
                <w:bCs/>
              </w:rPr>
              <w:t>uuid</w:t>
            </w:r>
            <w:proofErr w:type="spellEnd"/>
            <w:r w:rsidRPr="006C125C">
              <w:rPr>
                <w:b/>
                <w:bCs/>
              </w:rPr>
              <w:t>, $</w:t>
            </w:r>
            <w:proofErr w:type="spellStart"/>
            <w:r w:rsidRPr="006C125C">
              <w:rPr>
                <w:b/>
                <w:bCs/>
              </w:rPr>
              <w:t>gifts_string</w:t>
            </w:r>
            <w:proofErr w:type="spellEnd"/>
            <w:r w:rsidRPr="006C125C">
              <w:rPr>
                <w:b/>
                <w:bCs/>
              </w:rPr>
              <w:t>, $trade) {</w:t>
            </w:r>
          </w:p>
          <w:p w:rsidR="006C125C" w:rsidRDefault="0007411A" w:rsidP="006C125C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//</w:t>
            </w:r>
            <w:r>
              <w:rPr>
                <w:rFonts w:hint="eastAsia"/>
                <w:b/>
                <w:bCs/>
              </w:rPr>
              <w:t>插入出货表</w:t>
            </w:r>
          </w:p>
          <w:p w:rsidR="006C125C" w:rsidRDefault="006C125C" w:rsidP="006C125C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}</w:t>
            </w:r>
            <w:r w:rsidRPr="006C125C">
              <w:rPr>
                <w:rFonts w:hint="eastAsia"/>
                <w:b/>
                <w:bCs/>
              </w:rPr>
              <w:tab/>
            </w:r>
            <w:r w:rsidRPr="006C125C">
              <w:rPr>
                <w:rFonts w:hint="eastAsia"/>
                <w:b/>
                <w:bCs/>
              </w:rPr>
              <w:tab/>
            </w:r>
          </w:p>
          <w:p w:rsidR="00522960" w:rsidRDefault="00522960" w:rsidP="00EC4B43">
            <w:pPr>
              <w:rPr>
                <w:b/>
                <w:bCs/>
                <w:sz w:val="18"/>
              </w:rPr>
            </w:pP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</w:t>
            </w:r>
          </w:p>
          <w:p w:rsidR="00522960" w:rsidRDefault="00522960" w:rsidP="00EC4B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:rsidR="00522960" w:rsidRDefault="00522960" w:rsidP="00EC4B43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522960" w:rsidRDefault="00522960" w:rsidP="00EC4B43">
            <w:pPr>
              <w:rPr>
                <w:i/>
                <w:iCs/>
                <w:sz w:val="18"/>
              </w:rPr>
            </w:pPr>
          </w:p>
        </w:tc>
      </w:tr>
      <w:tr w:rsidR="00522960" w:rsidTr="00EC4B43">
        <w:tc>
          <w:tcPr>
            <w:tcW w:w="1676" w:type="dxa"/>
            <w:shd w:val="clear" w:color="auto" w:fill="D9D9D9"/>
          </w:tcPr>
          <w:p w:rsidR="00522960" w:rsidRDefault="00522960" w:rsidP="00EC4B4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:rsidR="00522960" w:rsidRDefault="00522960" w:rsidP="00EC4B43">
            <w:pPr>
              <w:rPr>
                <w:i/>
                <w:iCs/>
              </w:rPr>
            </w:pPr>
          </w:p>
        </w:tc>
      </w:tr>
    </w:tbl>
    <w:p w:rsidR="00522960" w:rsidRDefault="00522960">
      <w:pPr>
        <w:rPr>
          <w:i/>
          <w:iCs/>
        </w:rPr>
      </w:pPr>
    </w:p>
    <w:p w:rsidR="00BB23C9" w:rsidRDefault="00BB23C9">
      <w:pPr>
        <w:pStyle w:val="1"/>
        <w:numPr>
          <w:ins w:id="44" w:author="lixu" w:date="2002-05-24T13:28:00Z"/>
        </w:numPr>
        <w:spacing w:before="175" w:after="175"/>
        <w:rPr>
          <w:i/>
          <w:iCs/>
        </w:rPr>
      </w:pPr>
      <w:bookmarkStart w:id="45" w:name="_Toc16479054"/>
      <w:r>
        <w:rPr>
          <w:rFonts w:hint="eastAsia"/>
        </w:rPr>
        <w:t xml:space="preserve">5. </w:t>
      </w:r>
      <w:r>
        <w:rPr>
          <w:rFonts w:hint="eastAsia"/>
        </w:rPr>
        <w:t>其他</w:t>
      </w:r>
      <w:bookmarkEnd w:id="45"/>
    </w:p>
    <w:sectPr w:rsidR="00BB23C9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04" w:rsidRDefault="00846604">
      <w:r>
        <w:separator/>
      </w:r>
    </w:p>
  </w:endnote>
  <w:endnote w:type="continuationSeparator" w:id="0">
    <w:p w:rsidR="00846604" w:rsidRDefault="0084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BB23C9">
      <w:tc>
        <w:tcPr>
          <w:tcW w:w="4643" w:type="dxa"/>
        </w:tcPr>
        <w:p w:rsidR="00BB23C9" w:rsidRDefault="00BB23C9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BB23C9" w:rsidRDefault="00BB23C9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845CF"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0845CF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</w:p>
      </w:tc>
    </w:tr>
  </w:tbl>
  <w:p w:rsidR="00BB23C9" w:rsidRDefault="00BB23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04" w:rsidRDefault="00846604">
      <w:r>
        <w:separator/>
      </w:r>
    </w:p>
  </w:footnote>
  <w:footnote w:type="continuationSeparator" w:id="0">
    <w:p w:rsidR="00846604" w:rsidRDefault="00846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3C9" w:rsidRDefault="00BB23C9">
    <w:pPr>
      <w:pStyle w:val="a3"/>
      <w:jc w:val="both"/>
    </w:pPr>
    <w:r>
      <w:rPr>
        <w:rFonts w:hint="eastAsia"/>
      </w:rPr>
      <w:t>项目名称，《模块设计报告》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55"/>
    <w:rsid w:val="0002536A"/>
    <w:rsid w:val="0003561C"/>
    <w:rsid w:val="0007411A"/>
    <w:rsid w:val="000845CF"/>
    <w:rsid w:val="000D1C7E"/>
    <w:rsid w:val="00152A4C"/>
    <w:rsid w:val="00164B1E"/>
    <w:rsid w:val="001E6F7C"/>
    <w:rsid w:val="0022130B"/>
    <w:rsid w:val="00262A78"/>
    <w:rsid w:val="002A6484"/>
    <w:rsid w:val="003364D7"/>
    <w:rsid w:val="00377F25"/>
    <w:rsid w:val="00381AF8"/>
    <w:rsid w:val="004277B9"/>
    <w:rsid w:val="00500F13"/>
    <w:rsid w:val="00522960"/>
    <w:rsid w:val="00565A46"/>
    <w:rsid w:val="005A287C"/>
    <w:rsid w:val="005F796B"/>
    <w:rsid w:val="00631A38"/>
    <w:rsid w:val="006C125C"/>
    <w:rsid w:val="00756A6D"/>
    <w:rsid w:val="007F22E2"/>
    <w:rsid w:val="008035C8"/>
    <w:rsid w:val="00816E0A"/>
    <w:rsid w:val="008274DC"/>
    <w:rsid w:val="00846604"/>
    <w:rsid w:val="00877B88"/>
    <w:rsid w:val="00930FA7"/>
    <w:rsid w:val="00974516"/>
    <w:rsid w:val="009A1C8F"/>
    <w:rsid w:val="009C3C7C"/>
    <w:rsid w:val="00A13F55"/>
    <w:rsid w:val="00AD329A"/>
    <w:rsid w:val="00AE1900"/>
    <w:rsid w:val="00B05777"/>
    <w:rsid w:val="00B16CEF"/>
    <w:rsid w:val="00B62F54"/>
    <w:rsid w:val="00BB23C9"/>
    <w:rsid w:val="00BE52AC"/>
    <w:rsid w:val="00C34052"/>
    <w:rsid w:val="00C77D83"/>
    <w:rsid w:val="00CA57DD"/>
    <w:rsid w:val="00CF13CA"/>
    <w:rsid w:val="00D2512C"/>
    <w:rsid w:val="00D33BF8"/>
    <w:rsid w:val="00DC4523"/>
    <w:rsid w:val="00FC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已访问的超链接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已访问的超链接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6A310-73A4-4EB2-AE05-CA284843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4887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Roger Xuan</cp:lastModifiedBy>
  <cp:revision>38</cp:revision>
  <cp:lastPrinted>2001-08-09T04:38:00Z</cp:lastPrinted>
  <dcterms:created xsi:type="dcterms:W3CDTF">2012-08-21T07:58:00Z</dcterms:created>
  <dcterms:modified xsi:type="dcterms:W3CDTF">2012-08-22T03:28:00Z</dcterms:modified>
</cp:coreProperties>
</file>